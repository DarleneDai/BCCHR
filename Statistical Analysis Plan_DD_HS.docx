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51706" w14:textId="77777777" w:rsidR="00BF62EE" w:rsidRPr="009002D6" w:rsidRDefault="00BF62EE" w:rsidP="00BF62EE">
      <w:pPr>
        <w:pStyle w:val="Title"/>
        <w:jc w:val="center"/>
        <w:rPr>
          <w:rFonts w:ascii="Arial" w:hAnsi="Arial" w:cs="Arial"/>
          <w:b/>
          <w:sz w:val="44"/>
          <w:szCs w:val="22"/>
        </w:rPr>
      </w:pPr>
      <w:bookmarkStart w:id="0" w:name="_GoBack"/>
      <w:bookmarkEnd w:id="0"/>
      <w:r w:rsidRPr="009002D6">
        <w:rPr>
          <w:rFonts w:ascii="Arial" w:hAnsi="Arial" w:cs="Arial"/>
          <w:b/>
          <w:sz w:val="44"/>
          <w:szCs w:val="22"/>
        </w:rPr>
        <w:t xml:space="preserve">Statistical Analysis Plan (SAP) for </w:t>
      </w:r>
    </w:p>
    <w:p w14:paraId="0331084B" w14:textId="63856897" w:rsidR="00BF62EE" w:rsidRPr="009002D6" w:rsidRDefault="004C63AB" w:rsidP="00BF62EE">
      <w:pPr>
        <w:pStyle w:val="Title"/>
        <w:jc w:val="center"/>
        <w:rPr>
          <w:rFonts w:ascii="Arial" w:hAnsi="Arial" w:cs="Arial"/>
          <w:b/>
          <w:sz w:val="44"/>
          <w:szCs w:val="22"/>
        </w:rPr>
      </w:pPr>
      <w:r w:rsidRPr="009002D6">
        <w:rPr>
          <w:rFonts w:ascii="Arial" w:hAnsi="Arial" w:cs="Arial"/>
          <w:b/>
          <w:sz w:val="44"/>
          <w:szCs w:val="22"/>
        </w:rPr>
        <w:t xml:space="preserve">Investigating Effect of Antibiotics Use </w:t>
      </w:r>
      <w:r w:rsidR="00BF62EE" w:rsidRPr="009002D6">
        <w:rPr>
          <w:rFonts w:ascii="Arial" w:hAnsi="Arial" w:cs="Arial"/>
          <w:b/>
          <w:sz w:val="44"/>
          <w:szCs w:val="22"/>
        </w:rPr>
        <w:t>on Asthma</w:t>
      </w:r>
      <w:r w:rsidRPr="009002D6">
        <w:rPr>
          <w:rFonts w:ascii="Arial" w:hAnsi="Arial" w:cs="Arial"/>
          <w:b/>
          <w:sz w:val="44"/>
          <w:szCs w:val="22"/>
        </w:rPr>
        <w:t xml:space="preserve"> in Children</w:t>
      </w:r>
      <w:r w:rsidR="00BF62EE" w:rsidRPr="009002D6">
        <w:rPr>
          <w:rFonts w:ascii="Arial" w:hAnsi="Arial" w:cs="Arial"/>
          <w:b/>
          <w:sz w:val="44"/>
          <w:szCs w:val="22"/>
        </w:rPr>
        <w:t xml:space="preserve"> </w:t>
      </w:r>
    </w:p>
    <w:p w14:paraId="0B17CC53" w14:textId="77777777" w:rsidR="00BF62EE" w:rsidRPr="00BD63F5" w:rsidRDefault="00BF62EE" w:rsidP="00BF62EE">
      <w:pPr>
        <w:rPr>
          <w:rFonts w:ascii="Arial" w:hAnsi="Arial" w:cs="Arial"/>
        </w:rPr>
      </w:pPr>
    </w:p>
    <w:p w14:paraId="2B064849" w14:textId="77777777" w:rsidR="00BF62EE" w:rsidRPr="00BD63F5" w:rsidRDefault="00BF62EE" w:rsidP="00BF62EE">
      <w:pPr>
        <w:rPr>
          <w:rFonts w:ascii="Arial" w:hAnsi="Arial" w:cs="Arial"/>
        </w:rPr>
      </w:pPr>
    </w:p>
    <w:p w14:paraId="2B0FED38" w14:textId="77777777" w:rsidR="00BF62EE" w:rsidRPr="00BD63F5" w:rsidRDefault="00BF62EE" w:rsidP="00BF62EE">
      <w:pPr>
        <w:rPr>
          <w:rFonts w:ascii="Arial" w:hAnsi="Arial" w:cs="Arial"/>
        </w:rPr>
      </w:pPr>
    </w:p>
    <w:p w14:paraId="1D0C41FB" w14:textId="455DB46E" w:rsidR="00BF62EE" w:rsidRPr="00BD63F5" w:rsidRDefault="00BF62EE" w:rsidP="00BF62EE">
      <w:pPr>
        <w:rPr>
          <w:rFonts w:ascii="Arial" w:hAnsi="Arial" w:cs="Arial"/>
          <w:b/>
        </w:rPr>
      </w:pPr>
      <w:r w:rsidRPr="00BD63F5">
        <w:rPr>
          <w:rFonts w:ascii="Arial" w:hAnsi="Arial" w:cs="Arial"/>
          <w:b/>
        </w:rPr>
        <w:t>Version:</w:t>
      </w:r>
      <w:r w:rsidR="00C011E4">
        <w:rPr>
          <w:rFonts w:ascii="Arial" w:hAnsi="Arial" w:cs="Arial"/>
          <w:b/>
        </w:rPr>
        <w:t xml:space="preserve"> 1.0</w:t>
      </w:r>
    </w:p>
    <w:p w14:paraId="2D60A0DF" w14:textId="77777777" w:rsidR="0056104A" w:rsidRPr="00BD63F5" w:rsidRDefault="0056104A" w:rsidP="00BF62EE">
      <w:pPr>
        <w:rPr>
          <w:rFonts w:ascii="Arial" w:hAnsi="Arial" w:cs="Arial"/>
          <w:b/>
        </w:rPr>
      </w:pPr>
    </w:p>
    <w:p w14:paraId="7A4BFC58" w14:textId="72F0FBC8" w:rsidR="00BF62EE" w:rsidRPr="00BD63F5" w:rsidRDefault="00BF62EE" w:rsidP="00BF62EE">
      <w:pPr>
        <w:rPr>
          <w:rFonts w:ascii="Arial" w:hAnsi="Arial" w:cs="Arial"/>
          <w:b/>
        </w:rPr>
      </w:pPr>
      <w:r w:rsidRPr="00BD63F5">
        <w:rPr>
          <w:rFonts w:ascii="Arial" w:hAnsi="Arial" w:cs="Arial"/>
          <w:b/>
        </w:rPr>
        <w:t>Author:</w:t>
      </w:r>
      <w:r w:rsidR="00C011E4">
        <w:rPr>
          <w:rFonts w:ascii="Arial" w:hAnsi="Arial" w:cs="Arial"/>
          <w:b/>
        </w:rPr>
        <w:t xml:space="preserve"> Darlene Dai; Hind Sbihi</w:t>
      </w:r>
    </w:p>
    <w:p w14:paraId="2E73E37E" w14:textId="77777777" w:rsidR="0056104A" w:rsidRPr="00BD63F5" w:rsidRDefault="0056104A" w:rsidP="00BF62EE">
      <w:pPr>
        <w:rPr>
          <w:rFonts w:ascii="Arial" w:hAnsi="Arial" w:cs="Arial"/>
          <w:b/>
        </w:rPr>
      </w:pPr>
    </w:p>
    <w:p w14:paraId="501CA4B8" w14:textId="21F81581" w:rsidR="00BF62EE" w:rsidRPr="00BD63F5" w:rsidRDefault="00BF62EE" w:rsidP="00BF62EE">
      <w:pPr>
        <w:rPr>
          <w:rFonts w:ascii="Arial" w:hAnsi="Arial" w:cs="Arial"/>
          <w:b/>
        </w:rPr>
      </w:pPr>
      <w:r w:rsidRPr="00BD63F5">
        <w:rPr>
          <w:rFonts w:ascii="Arial" w:hAnsi="Arial" w:cs="Arial"/>
          <w:b/>
        </w:rPr>
        <w:t>Date:</w:t>
      </w:r>
      <w:r w:rsidR="00C011E4">
        <w:rPr>
          <w:rFonts w:ascii="Arial" w:hAnsi="Arial" w:cs="Arial"/>
          <w:b/>
        </w:rPr>
        <w:t xml:space="preserve"> July 19 2018</w:t>
      </w:r>
    </w:p>
    <w:p w14:paraId="75E7FE48" w14:textId="77777777" w:rsidR="00BF62EE" w:rsidRPr="00BD63F5" w:rsidRDefault="00BF62EE" w:rsidP="00BF62EE">
      <w:pPr>
        <w:rPr>
          <w:rFonts w:ascii="Arial" w:hAnsi="Arial" w:cs="Arial"/>
        </w:rPr>
      </w:pPr>
      <w:r w:rsidRPr="00BD63F5">
        <w:rPr>
          <w:rFonts w:ascii="Arial" w:hAnsi="Arial" w:cs="Arial"/>
        </w:rPr>
        <w:br w:type="page"/>
      </w:r>
    </w:p>
    <w:p w14:paraId="60130F62" w14:textId="77777777" w:rsidR="00BF62EE" w:rsidRPr="00BD63F5" w:rsidRDefault="00BF62EE" w:rsidP="00BF62EE">
      <w:pPr>
        <w:rPr>
          <w:rFonts w:ascii="Arial" w:hAnsi="Arial" w:cs="Arial"/>
          <w:b/>
        </w:rPr>
      </w:pPr>
      <w:r w:rsidRPr="00BD63F5">
        <w:rPr>
          <w:rFonts w:ascii="Arial" w:hAnsi="Arial" w:cs="Arial"/>
          <w:b/>
        </w:rPr>
        <w:lastRenderedPageBreak/>
        <w:t xml:space="preserve">1 INTRODUCTION </w:t>
      </w:r>
    </w:p>
    <w:p w14:paraId="06EA3A61" w14:textId="77777777" w:rsidR="004C63AB" w:rsidRPr="00BD63F5" w:rsidRDefault="004C63AB" w:rsidP="004C63AB">
      <w:pPr>
        <w:rPr>
          <w:rFonts w:ascii="Arial" w:hAnsi="Arial" w:cs="Arial"/>
        </w:rPr>
      </w:pPr>
      <w:r w:rsidRPr="00BD63F5">
        <w:rPr>
          <w:rFonts w:ascii="Arial" w:hAnsi="Arial" w:cs="Arial"/>
        </w:rPr>
        <w:t xml:space="preserve">In the context of the environmental factors affecting gut microbiome, antibiotics use is a prominent factor affecting the structure and maturity of the intestinal microbiota and subsequently the development of asthma. </w:t>
      </w:r>
    </w:p>
    <w:p w14:paraId="62CE4C8A" w14:textId="77777777" w:rsidR="004C63AB" w:rsidRPr="00BD63F5" w:rsidRDefault="004C63AB" w:rsidP="004C63AB">
      <w:pPr>
        <w:rPr>
          <w:rFonts w:ascii="Arial" w:hAnsi="Arial" w:cs="Arial"/>
        </w:rPr>
      </w:pPr>
      <w:r w:rsidRPr="00BD63F5">
        <w:rPr>
          <w:rFonts w:ascii="Arial" w:hAnsi="Arial" w:cs="Arial"/>
        </w:rPr>
        <w:t xml:space="preserve">Our collaborators at the BCCDC have investigated the association between antibiotics and asthma. At the population level, ecological trends were found showing attributable risks (Asthma) associated with reduction in Antibiotics use. </w:t>
      </w:r>
    </w:p>
    <w:p w14:paraId="1F5B37E8" w14:textId="06E3A74C" w:rsidR="004C63AB" w:rsidRDefault="004C63AB" w:rsidP="004C63AB">
      <w:pPr>
        <w:rPr>
          <w:ins w:id="1" w:author="Sbihi, Hind" w:date="2018-07-19T12:48:00Z"/>
          <w:rFonts w:ascii="Arial" w:hAnsi="Arial" w:cs="Arial"/>
        </w:rPr>
      </w:pPr>
      <w:r w:rsidRPr="00BD63F5">
        <w:rPr>
          <w:rFonts w:ascii="Arial" w:hAnsi="Arial" w:cs="Arial"/>
        </w:rPr>
        <w:t>We plan to use CHILD birth cohort to explore whether similar observational trends can be replicated. By using the entire CHILD General Cohort and asthma diagnosis at different ages, we can increase sample size, the period of observation and adjust for covariates and confounders that an ecological study is unable to do by design.</w:t>
      </w:r>
    </w:p>
    <w:p w14:paraId="031D4DE2" w14:textId="2D9DC96E" w:rsidR="00C011E4" w:rsidRPr="00BD63F5" w:rsidRDefault="00C011E4" w:rsidP="004C63AB">
      <w:pPr>
        <w:rPr>
          <w:rFonts w:ascii="Arial" w:hAnsi="Arial" w:cs="Arial"/>
        </w:rPr>
      </w:pPr>
      <w:ins w:id="2" w:author="Sbihi, Hind" w:date="2018-07-19T12:48:00Z">
        <w:r>
          <w:rPr>
            <w:rFonts w:ascii="Arial" w:hAnsi="Arial" w:cs="Arial"/>
          </w:rPr>
          <w:t xml:space="preserve">Preliminary results in a subset of the CHILD study for which 16S rRNA of stool samples was done show an association between gut microbiome diversity and antibiotics use in the first three months of life. </w:t>
        </w:r>
      </w:ins>
      <w:ins w:id="3" w:author="Sbihi, Hind" w:date="2018-07-19T12:49:00Z">
        <w:r>
          <w:rPr>
            <w:rFonts w:ascii="Arial" w:hAnsi="Arial" w:cs="Arial"/>
          </w:rPr>
          <w:t xml:space="preserve">Further crude associations between antibiotics use and asthma revelead an increased risk. Taken together, the findings in CHILD would provide a plausible biological mechanism for the effect of antibiotics on immune-mediated phenotypic outcomes, while also </w:t>
        </w:r>
      </w:ins>
      <w:ins w:id="4" w:author="Sbihi, Hind" w:date="2018-07-19T12:52:00Z">
        <w:r>
          <w:rPr>
            <w:rFonts w:ascii="Arial" w:hAnsi="Arial" w:cs="Arial"/>
          </w:rPr>
          <w:t>offer</w:t>
        </w:r>
      </w:ins>
      <w:ins w:id="5" w:author="Sbihi, Hind" w:date="2018-07-19T12:49:00Z">
        <w:r>
          <w:rPr>
            <w:rFonts w:ascii="Arial" w:hAnsi="Arial" w:cs="Arial"/>
          </w:rPr>
          <w:t xml:space="preserve"> the opportunity to test </w:t>
        </w:r>
      </w:ins>
      <w:ins w:id="6" w:author="Sbihi, Hind" w:date="2018-07-19T12:51:00Z">
        <w:r>
          <w:rPr>
            <w:rFonts w:ascii="Arial" w:hAnsi="Arial" w:cs="Arial"/>
          </w:rPr>
          <w:t xml:space="preserve">whether </w:t>
        </w:r>
      </w:ins>
      <w:ins w:id="7" w:author="Sbihi, Hind" w:date="2018-07-19T12:49:00Z">
        <w:r>
          <w:rPr>
            <w:rFonts w:ascii="Arial" w:hAnsi="Arial" w:cs="Arial"/>
          </w:rPr>
          <w:t xml:space="preserve">temporal trends of antibiotics use </w:t>
        </w:r>
      </w:ins>
      <w:ins w:id="8" w:author="Sbihi, Hind" w:date="2018-07-19T12:51:00Z">
        <w:r>
          <w:rPr>
            <w:rFonts w:ascii="Arial" w:hAnsi="Arial" w:cs="Arial"/>
          </w:rPr>
          <w:t>are associated with asthma risk.</w:t>
        </w:r>
      </w:ins>
      <w:ins w:id="9" w:author="Sbihi, Hind" w:date="2018-07-19T12:52:00Z">
        <w:r>
          <w:rPr>
            <w:rFonts w:ascii="Arial" w:hAnsi="Arial" w:cs="Arial"/>
          </w:rPr>
          <w:t xml:space="preserve"> </w:t>
        </w:r>
      </w:ins>
    </w:p>
    <w:p w14:paraId="51E644D5" w14:textId="77777777" w:rsidR="004C63AB" w:rsidRPr="00BD63F5" w:rsidRDefault="004C63AB" w:rsidP="00BF62EE">
      <w:pPr>
        <w:rPr>
          <w:rFonts w:ascii="Arial" w:hAnsi="Arial" w:cs="Arial"/>
          <w:b/>
        </w:rPr>
      </w:pPr>
    </w:p>
    <w:p w14:paraId="45675E6A" w14:textId="46A8B9A2" w:rsidR="00BF62EE" w:rsidRPr="00BD63F5" w:rsidRDefault="00BF62EE" w:rsidP="00BF62EE">
      <w:pPr>
        <w:rPr>
          <w:rFonts w:ascii="Arial" w:hAnsi="Arial" w:cs="Arial"/>
          <w:b/>
        </w:rPr>
      </w:pPr>
      <w:r w:rsidRPr="00BD63F5">
        <w:rPr>
          <w:rFonts w:ascii="Arial" w:hAnsi="Arial" w:cs="Arial"/>
          <w:b/>
        </w:rPr>
        <w:t xml:space="preserve">2 DATA SOURCE </w:t>
      </w:r>
    </w:p>
    <w:p w14:paraId="753C7B58" w14:textId="4F4B3402" w:rsidR="004C63AB" w:rsidRPr="00BD63F5" w:rsidRDefault="004C63AB" w:rsidP="00BF62EE">
      <w:pPr>
        <w:rPr>
          <w:rFonts w:ascii="Arial" w:hAnsi="Arial" w:cs="Arial"/>
        </w:rPr>
      </w:pPr>
      <w:r w:rsidRPr="00BD63F5">
        <w:rPr>
          <w:rFonts w:ascii="Arial" w:hAnsi="Arial" w:cs="Arial"/>
        </w:rPr>
        <w:t>This project is aimed to investigate the association between exposure to antibiotics in early life and asthma in childhood using data from prospective Canadian Healthy Infant Longitudinal Development (CHILD) study.</w:t>
      </w:r>
    </w:p>
    <w:p w14:paraId="2B852509" w14:textId="06C649B0" w:rsidR="00BF62EE" w:rsidRPr="00BD63F5" w:rsidRDefault="004C63AB" w:rsidP="00BF62EE">
      <w:pPr>
        <w:rPr>
          <w:rFonts w:ascii="Arial" w:hAnsi="Arial" w:cs="Arial"/>
        </w:rPr>
      </w:pPr>
      <w:r w:rsidRPr="00BD63F5">
        <w:rPr>
          <w:rFonts w:ascii="Arial" w:hAnsi="Arial" w:cs="Arial"/>
        </w:rPr>
        <w:t>CHILD study</w:t>
      </w:r>
      <w:r w:rsidR="00BF62EE" w:rsidRPr="00BD63F5">
        <w:rPr>
          <w:rFonts w:ascii="Arial" w:hAnsi="Arial" w:cs="Arial"/>
        </w:rPr>
        <w:t xml:space="preserve"> was launched in 2008 </w:t>
      </w:r>
      <w:del w:id="10" w:author="Sbihi, Hind" w:date="2018-07-19T12:47:00Z">
        <w:r w:rsidR="00BF62EE" w:rsidRPr="00BD63F5" w:rsidDel="00C011E4">
          <w:rPr>
            <w:rFonts w:ascii="Arial" w:hAnsi="Arial" w:cs="Arial"/>
          </w:rPr>
          <w:delText xml:space="preserve">by Team members </w:delText>
        </w:r>
      </w:del>
      <w:r w:rsidR="00BF62EE" w:rsidRPr="00BD63F5">
        <w:rPr>
          <w:rFonts w:ascii="Arial" w:hAnsi="Arial" w:cs="Arial"/>
        </w:rPr>
        <w:t xml:space="preserve">as a platform for defining the risk factors for asthma and allergy in </w:t>
      </w:r>
      <w:ins w:id="11" w:author="Sbihi, Hind" w:date="2018-07-19T12:47:00Z">
        <w:r w:rsidR="00C011E4">
          <w:rPr>
            <w:rFonts w:ascii="Arial" w:hAnsi="Arial" w:cs="Arial"/>
          </w:rPr>
          <w:t xml:space="preserve">Canadian </w:t>
        </w:r>
      </w:ins>
      <w:r w:rsidR="00BF62EE" w:rsidRPr="00BD63F5">
        <w:rPr>
          <w:rFonts w:ascii="Arial" w:hAnsi="Arial" w:cs="Arial"/>
        </w:rPr>
        <w:t>children (childstudy.ca).</w:t>
      </w:r>
      <w:r w:rsidRPr="00BD63F5">
        <w:rPr>
          <w:rFonts w:ascii="Arial" w:hAnsi="Arial" w:cs="Arial"/>
        </w:rPr>
        <w:t xml:space="preserve"> </w:t>
      </w:r>
      <w:r w:rsidR="00BF62EE" w:rsidRPr="00BD63F5">
        <w:rPr>
          <w:rFonts w:ascii="Arial" w:hAnsi="Arial" w:cs="Arial"/>
        </w:rPr>
        <w:t>This fully-recruited, population-based and finely phenotyped birth cohort of 3,495 infants in 4 provinces across Canada provides a unique national resource for transdisciplinary studies requiring longitudinal data on health, genetics, epigenetics and environ</w:t>
      </w:r>
      <w:r w:rsidR="00BF62EE" w:rsidRPr="00BD63F5">
        <w:rPr>
          <w:rFonts w:ascii="Arial" w:hAnsi="Arial" w:cs="Arial"/>
        </w:rPr>
        <w:softHyphen/>
        <w:t>mental exposures.</w:t>
      </w:r>
    </w:p>
    <w:p w14:paraId="5FC93FFD" w14:textId="77777777" w:rsidR="004C63AB" w:rsidRPr="00BD63F5" w:rsidRDefault="004C63AB" w:rsidP="00BF62EE">
      <w:pPr>
        <w:rPr>
          <w:rFonts w:ascii="Arial" w:hAnsi="Arial" w:cs="Arial"/>
        </w:rPr>
      </w:pPr>
    </w:p>
    <w:p w14:paraId="2DEAA143" w14:textId="77777777" w:rsidR="00BF62EE" w:rsidRPr="00BD63F5" w:rsidRDefault="00BF62EE" w:rsidP="00BF62EE">
      <w:pPr>
        <w:rPr>
          <w:rFonts w:ascii="Arial" w:hAnsi="Arial" w:cs="Arial"/>
          <w:b/>
        </w:rPr>
      </w:pPr>
      <w:r w:rsidRPr="00BD63F5">
        <w:rPr>
          <w:rFonts w:ascii="Arial" w:hAnsi="Arial" w:cs="Arial"/>
          <w:b/>
        </w:rPr>
        <w:t xml:space="preserve">3 ANALYSIS OBJECTIVES </w:t>
      </w:r>
    </w:p>
    <w:p w14:paraId="1D395CC3" w14:textId="2DE1DB3B" w:rsidR="00BF62EE" w:rsidRPr="00BD63F5" w:rsidRDefault="00BF62EE" w:rsidP="00BF62EE">
      <w:pPr>
        <w:rPr>
          <w:rFonts w:ascii="Arial" w:hAnsi="Arial" w:cs="Arial"/>
          <w:b/>
        </w:rPr>
      </w:pPr>
      <w:r w:rsidRPr="00BD63F5">
        <w:rPr>
          <w:rFonts w:ascii="Arial" w:hAnsi="Arial" w:cs="Arial"/>
          <w:b/>
        </w:rPr>
        <w:t>Primary Objective</w:t>
      </w:r>
    </w:p>
    <w:p w14:paraId="3CA85B03" w14:textId="77777777" w:rsidR="00BF62EE" w:rsidRPr="00BD63F5" w:rsidRDefault="00BF62EE" w:rsidP="00BF62EE">
      <w:pPr>
        <w:rPr>
          <w:rFonts w:ascii="Arial" w:hAnsi="Arial" w:cs="Arial"/>
        </w:rPr>
      </w:pPr>
      <w:r w:rsidRPr="00BD63F5">
        <w:rPr>
          <w:rFonts w:ascii="Arial" w:hAnsi="Arial" w:cs="Arial"/>
        </w:rPr>
        <w:t>To investigate the association between exposure to antibiotics within 1-year after birth and asthma in 5 years, with adjustment for confounding factors.</w:t>
      </w:r>
    </w:p>
    <w:p w14:paraId="21B86872" w14:textId="77777777" w:rsidR="00BF62EE" w:rsidRPr="00BD63F5" w:rsidRDefault="00BF62EE" w:rsidP="00BF62EE">
      <w:pPr>
        <w:rPr>
          <w:rFonts w:ascii="Arial" w:hAnsi="Arial" w:cs="Arial"/>
          <w:b/>
        </w:rPr>
      </w:pPr>
      <w:r w:rsidRPr="00BD63F5">
        <w:rPr>
          <w:rFonts w:ascii="Arial" w:hAnsi="Arial" w:cs="Arial"/>
          <w:b/>
        </w:rPr>
        <w:t>Secondary Objectives</w:t>
      </w:r>
    </w:p>
    <w:p w14:paraId="4E1E7FE5" w14:textId="77777777" w:rsidR="00C011E4" w:rsidRPr="00BD63F5" w:rsidRDefault="00C011E4" w:rsidP="00C011E4">
      <w:pPr>
        <w:pStyle w:val="ListParagraph"/>
        <w:numPr>
          <w:ilvl w:val="0"/>
          <w:numId w:val="2"/>
        </w:numPr>
        <w:rPr>
          <w:moveTo w:id="12" w:author="Sbihi, Hind" w:date="2018-07-19T12:47:00Z"/>
          <w:rFonts w:ascii="Arial" w:hAnsi="Arial" w:cs="Arial"/>
        </w:rPr>
      </w:pPr>
      <w:moveToRangeStart w:id="13" w:author="Sbihi, Hind" w:date="2018-07-19T12:47:00Z" w:name="move519767766"/>
      <w:moveTo w:id="14" w:author="Sbihi, Hind" w:date="2018-07-19T12:47:00Z">
        <w:r w:rsidRPr="00BD63F5">
          <w:rPr>
            <w:rFonts w:ascii="Arial" w:hAnsi="Arial" w:cs="Arial"/>
          </w:rPr>
          <w:t>To investigate the association between exposure to antibiotics within 1-year after birth and asthma in 3 years, with adjustment for confounding factors.</w:t>
        </w:r>
      </w:moveTo>
    </w:p>
    <w:moveToRangeEnd w:id="13"/>
    <w:p w14:paraId="3A8B9589" w14:textId="77777777" w:rsidR="00BF62EE" w:rsidRPr="00BD63F5" w:rsidRDefault="00BF62EE" w:rsidP="00BF62EE">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Atopy + wheeze in 1 year, with adjustment for confounding factors.</w:t>
      </w:r>
    </w:p>
    <w:p w14:paraId="17F4847C" w14:textId="4B13B549" w:rsidR="00BF62EE" w:rsidRPr="00BD63F5" w:rsidDel="00C011E4" w:rsidRDefault="00BF62EE" w:rsidP="00BF62EE">
      <w:pPr>
        <w:pStyle w:val="ListParagraph"/>
        <w:numPr>
          <w:ilvl w:val="0"/>
          <w:numId w:val="2"/>
        </w:numPr>
        <w:rPr>
          <w:moveFrom w:id="15" w:author="Sbihi, Hind" w:date="2018-07-19T12:47:00Z"/>
          <w:rFonts w:ascii="Arial" w:hAnsi="Arial" w:cs="Arial"/>
        </w:rPr>
      </w:pPr>
      <w:moveFromRangeStart w:id="16" w:author="Sbihi, Hind" w:date="2018-07-19T12:47:00Z" w:name="move519767766"/>
      <w:moveFrom w:id="17" w:author="Sbihi, Hind" w:date="2018-07-19T12:47:00Z">
        <w:r w:rsidRPr="00BD63F5" w:rsidDel="00C011E4">
          <w:rPr>
            <w:rFonts w:ascii="Arial" w:hAnsi="Arial" w:cs="Arial"/>
          </w:rPr>
          <w:lastRenderedPageBreak/>
          <w:t>To investigate the association between exposure to antibiotics within 1-year after birth and asthma in 3 years, with adjustment for confounding factors.</w:t>
        </w:r>
      </w:moveFrom>
    </w:p>
    <w:moveFromRangeEnd w:id="16"/>
    <w:p w14:paraId="1A8B491D" w14:textId="10BCEF57" w:rsidR="00BF62EE" w:rsidRPr="00BD63F5" w:rsidRDefault="00BF62EE" w:rsidP="00BF62EE">
      <w:pPr>
        <w:rPr>
          <w:rFonts w:ascii="Arial" w:hAnsi="Arial" w:cs="Arial"/>
          <w:b/>
        </w:rPr>
      </w:pPr>
      <w:r w:rsidRPr="00BD63F5">
        <w:rPr>
          <w:rFonts w:ascii="Arial" w:hAnsi="Arial" w:cs="Arial"/>
          <w:b/>
        </w:rPr>
        <w:t>Exploratory Objective</w:t>
      </w:r>
      <w:ins w:id="18" w:author="Darlene Dai" w:date="2018-07-20T09:13:00Z">
        <w:r w:rsidR="00211FE4">
          <w:rPr>
            <w:rFonts w:ascii="Arial" w:hAnsi="Arial" w:cs="Arial"/>
            <w:b/>
          </w:rPr>
          <w:t>s</w:t>
        </w:r>
      </w:ins>
    </w:p>
    <w:p w14:paraId="6C809C9F" w14:textId="1F3AA7C0"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explore the effect of antibiotics usage at </w:t>
      </w:r>
      <w:r w:rsidRPr="00BD63F5">
        <w:rPr>
          <w:rFonts w:ascii="Arial" w:hAnsi="Arial" w:cs="Arial"/>
          <w:b/>
        </w:rPr>
        <w:t>different time point</w:t>
      </w:r>
      <w:r w:rsidRPr="00BD63F5">
        <w:rPr>
          <w:rFonts w:ascii="Arial" w:hAnsi="Arial" w:cs="Arial"/>
        </w:rPr>
        <w:t xml:space="preserve"> on incidence of </w:t>
      </w:r>
      <w:r w:rsidR="004C63AB" w:rsidRPr="00BD63F5">
        <w:rPr>
          <w:rFonts w:ascii="Arial" w:hAnsi="Arial" w:cs="Arial"/>
        </w:rPr>
        <w:t>events (</w:t>
      </w:r>
      <w:r w:rsidRPr="00BD63F5">
        <w:rPr>
          <w:rFonts w:ascii="Arial" w:hAnsi="Arial" w:cs="Arial"/>
        </w:rPr>
        <w:t>Atopy + wheeze at 1 year old, asthma at 3 and 5 years old</w:t>
      </w:r>
      <w:r w:rsidR="004C63AB" w:rsidRPr="00BD63F5">
        <w:rPr>
          <w:rFonts w:ascii="Arial" w:hAnsi="Arial" w:cs="Arial"/>
        </w:rPr>
        <w:t>)</w:t>
      </w:r>
      <w:r w:rsidRPr="00BD63F5">
        <w:rPr>
          <w:rFonts w:ascii="Arial" w:hAnsi="Arial" w:cs="Arial"/>
        </w:rPr>
        <w:t>, with adjustment for confounding factors.</w:t>
      </w:r>
    </w:p>
    <w:p w14:paraId="1D057DB8" w14:textId="7673F356"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cumulative dosage</w:t>
      </w:r>
      <w:r w:rsidR="004C63AB" w:rsidRPr="00BD63F5">
        <w:rPr>
          <w:rFonts w:ascii="Arial" w:hAnsi="Arial" w:cs="Arial"/>
          <w:b/>
        </w:rPr>
        <w:t xml:space="preserve"> </w:t>
      </w:r>
      <w:r w:rsidR="004C63AB" w:rsidRPr="00BD63F5">
        <w:rPr>
          <w:rFonts w:ascii="Arial" w:hAnsi="Arial" w:cs="Arial"/>
        </w:rPr>
        <w:t>of antibiotics use</w:t>
      </w:r>
      <w:r w:rsidRPr="00BD63F5">
        <w:rPr>
          <w:rFonts w:ascii="Arial" w:hAnsi="Arial" w:cs="Arial"/>
        </w:rPr>
        <w:t xml:space="preserve"> on incidence of </w:t>
      </w:r>
      <w:r w:rsidR="004C63AB" w:rsidRPr="00BD63F5">
        <w:rPr>
          <w:rFonts w:ascii="Arial" w:hAnsi="Arial" w:cs="Arial"/>
        </w:rPr>
        <w:t>events, with adjustment for confounding factors.</w:t>
      </w:r>
    </w:p>
    <w:p w14:paraId="76B4BC5B" w14:textId="32A854BF"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type of antibiotics</w:t>
      </w:r>
      <w:r w:rsidRPr="00BD63F5">
        <w:rPr>
          <w:rFonts w:ascii="Arial" w:hAnsi="Arial" w:cs="Arial"/>
        </w:rPr>
        <w:t xml:space="preserve"> </w:t>
      </w:r>
      <w:r w:rsidR="004C63AB" w:rsidRPr="00BD63F5">
        <w:rPr>
          <w:rFonts w:ascii="Arial" w:hAnsi="Arial" w:cs="Arial"/>
        </w:rPr>
        <w:t xml:space="preserve">use </w:t>
      </w:r>
      <w:r w:rsidRPr="00BD63F5">
        <w:rPr>
          <w:rFonts w:ascii="Arial" w:hAnsi="Arial" w:cs="Arial"/>
        </w:rPr>
        <w:t xml:space="preserve">on incidence of </w:t>
      </w:r>
      <w:r w:rsidR="004C63AB" w:rsidRPr="00BD63F5">
        <w:rPr>
          <w:rFonts w:ascii="Arial" w:hAnsi="Arial" w:cs="Arial"/>
        </w:rPr>
        <w:t>events, with adjustment for confounding factors.</w:t>
      </w:r>
    </w:p>
    <w:p w14:paraId="0EAAD7F6" w14:textId="25724B54" w:rsidR="00BF62EE" w:rsidRPr="00BD63F5" w:rsidRDefault="00BF62EE" w:rsidP="00BF62EE">
      <w:pPr>
        <w:pStyle w:val="ListParagraph"/>
        <w:numPr>
          <w:ilvl w:val="0"/>
          <w:numId w:val="1"/>
        </w:numPr>
        <w:rPr>
          <w:rFonts w:ascii="Arial" w:hAnsi="Arial" w:cs="Arial"/>
        </w:rPr>
      </w:pPr>
      <w:r w:rsidRPr="00BD63F5">
        <w:rPr>
          <w:rFonts w:ascii="Arial" w:hAnsi="Arial" w:cs="Arial"/>
        </w:rPr>
        <w:t>To investigate the association between exp</w:t>
      </w:r>
      <w:r w:rsidR="004C63AB" w:rsidRPr="00BD63F5">
        <w:rPr>
          <w:rFonts w:ascii="Arial" w:hAnsi="Arial" w:cs="Arial"/>
        </w:rPr>
        <w:t xml:space="preserve">osure to antibiotics and asthma, </w:t>
      </w:r>
      <w:r w:rsidRPr="00BD63F5">
        <w:rPr>
          <w:rFonts w:ascii="Arial" w:hAnsi="Arial" w:cs="Arial"/>
        </w:rPr>
        <w:t xml:space="preserve">considering </w:t>
      </w:r>
      <w:r w:rsidR="004C63AB" w:rsidRPr="00BD63F5">
        <w:rPr>
          <w:rFonts w:ascii="Arial" w:hAnsi="Arial" w:cs="Arial"/>
        </w:rPr>
        <w:t xml:space="preserve">the </w:t>
      </w:r>
      <w:r w:rsidRPr="00BD63F5">
        <w:rPr>
          <w:rFonts w:ascii="Arial" w:hAnsi="Arial" w:cs="Arial"/>
          <w:b/>
        </w:rPr>
        <w:t>time of asthma</w:t>
      </w:r>
      <w:r w:rsidRPr="00BD63F5">
        <w:rPr>
          <w:rFonts w:ascii="Arial" w:hAnsi="Arial" w:cs="Arial"/>
        </w:rPr>
        <w:t xml:space="preserve"> exposure and</w:t>
      </w:r>
      <w:r w:rsidR="004C63AB" w:rsidRPr="00BD63F5">
        <w:rPr>
          <w:rFonts w:ascii="Arial" w:hAnsi="Arial" w:cs="Arial"/>
        </w:rPr>
        <w:t xml:space="preserve"> the </w:t>
      </w:r>
      <w:r w:rsidR="004C63AB" w:rsidRPr="00BD63F5">
        <w:rPr>
          <w:rFonts w:ascii="Arial" w:hAnsi="Arial" w:cs="Arial"/>
          <w:b/>
        </w:rPr>
        <w:t>time of antibiotics</w:t>
      </w:r>
      <w:r w:rsidR="004C63AB" w:rsidRPr="00BD63F5">
        <w:rPr>
          <w:rFonts w:ascii="Arial" w:hAnsi="Arial" w:cs="Arial"/>
        </w:rPr>
        <w:t xml:space="preserve"> use</w:t>
      </w:r>
      <w:r w:rsidRPr="00BD63F5">
        <w:rPr>
          <w:rFonts w:ascii="Arial" w:hAnsi="Arial" w:cs="Arial"/>
        </w:rPr>
        <w:t>.</w:t>
      </w:r>
    </w:p>
    <w:p w14:paraId="4B2BB73B" w14:textId="1A61462E" w:rsidR="00BF62EE" w:rsidRPr="00BD63F5" w:rsidRDefault="00BF62EE" w:rsidP="00BF62EE">
      <w:pPr>
        <w:pStyle w:val="ListParagraph"/>
        <w:numPr>
          <w:ilvl w:val="0"/>
          <w:numId w:val="1"/>
        </w:numPr>
        <w:rPr>
          <w:rFonts w:ascii="Arial" w:hAnsi="Arial" w:cs="Arial"/>
        </w:rPr>
      </w:pPr>
      <w:commentRangeStart w:id="19"/>
      <w:r w:rsidRPr="00BD63F5">
        <w:rPr>
          <w:rFonts w:ascii="Arial" w:hAnsi="Arial" w:cs="Arial"/>
        </w:rPr>
        <w:t xml:space="preserve">To evaluate the association between antibiotics usage, gut microbiome and their </w:t>
      </w:r>
      <w:r w:rsidR="004C63AB" w:rsidRPr="00BD63F5">
        <w:rPr>
          <w:rFonts w:ascii="Arial" w:hAnsi="Arial" w:cs="Arial"/>
        </w:rPr>
        <w:t>interaction effect</w:t>
      </w:r>
      <w:r w:rsidRPr="00BD63F5">
        <w:rPr>
          <w:rFonts w:ascii="Arial" w:hAnsi="Arial" w:cs="Arial"/>
        </w:rPr>
        <w:t xml:space="preserve"> on </w:t>
      </w:r>
      <w:r w:rsidR="004C63AB" w:rsidRPr="00BD63F5">
        <w:rPr>
          <w:rFonts w:ascii="Arial" w:hAnsi="Arial" w:cs="Arial"/>
        </w:rPr>
        <w:t xml:space="preserve">events </w:t>
      </w:r>
      <w:commentRangeEnd w:id="19"/>
      <w:r w:rsidRPr="00BD63F5">
        <w:rPr>
          <w:rStyle w:val="CommentReference"/>
          <w:rFonts w:ascii="Arial" w:hAnsi="Arial" w:cs="Arial"/>
          <w:sz w:val="22"/>
          <w:szCs w:val="22"/>
        </w:rPr>
        <w:commentReference w:id="19"/>
      </w:r>
    </w:p>
    <w:p w14:paraId="67213B7B" w14:textId="77777777" w:rsidR="00BF62EE" w:rsidRPr="00BD63F5" w:rsidRDefault="00BF62EE" w:rsidP="00BF62EE">
      <w:pPr>
        <w:ind w:left="360"/>
        <w:rPr>
          <w:rFonts w:ascii="Arial" w:hAnsi="Arial" w:cs="Arial"/>
        </w:rPr>
      </w:pPr>
    </w:p>
    <w:p w14:paraId="249FF5A4" w14:textId="258E93A3" w:rsidR="00BF62EE" w:rsidRPr="00BD63F5" w:rsidRDefault="00914167" w:rsidP="00BF62EE">
      <w:pPr>
        <w:rPr>
          <w:rFonts w:ascii="Arial" w:hAnsi="Arial" w:cs="Arial"/>
          <w:b/>
        </w:rPr>
      </w:pPr>
      <w:r w:rsidRPr="00BD63F5">
        <w:rPr>
          <w:rFonts w:ascii="Arial" w:hAnsi="Arial" w:cs="Arial"/>
          <w:b/>
        </w:rPr>
        <w:t>4</w:t>
      </w:r>
      <w:r w:rsidR="00BF62EE" w:rsidRPr="00BD63F5">
        <w:rPr>
          <w:rFonts w:ascii="Arial" w:hAnsi="Arial" w:cs="Arial"/>
          <w:b/>
        </w:rPr>
        <w:t xml:space="preserve"> ENDPOINTS AND COVARIATES </w:t>
      </w:r>
    </w:p>
    <w:p w14:paraId="38ED3F09" w14:textId="336A3F43" w:rsidR="004E79DD" w:rsidRPr="00BD63F5" w:rsidRDefault="00914167" w:rsidP="00BF62EE">
      <w:pPr>
        <w:rPr>
          <w:rFonts w:ascii="Arial" w:hAnsi="Arial" w:cs="Arial"/>
        </w:rPr>
      </w:pPr>
      <w:r w:rsidRPr="00BD63F5">
        <w:rPr>
          <w:rFonts w:ascii="Arial" w:hAnsi="Arial" w:cs="Arial"/>
        </w:rPr>
        <w:t>4.1 ENDPOINTS</w:t>
      </w:r>
    </w:p>
    <w:p w14:paraId="5B0629EF" w14:textId="2F78CA20" w:rsidR="00C011E4" w:rsidRPr="00BD63F5" w:rsidRDefault="00C011E4" w:rsidP="00C011E4">
      <w:pPr>
        <w:pStyle w:val="EndNoteBibliography"/>
        <w:widowControl w:val="0"/>
        <w:spacing w:before="60" w:line="240" w:lineRule="exact"/>
        <w:rPr>
          <w:moveTo w:id="20" w:author="Sbihi, Hind" w:date="2018-07-19T12:53:00Z"/>
          <w:noProof w:val="0"/>
          <w:szCs w:val="22"/>
          <w:lang w:val="en-CA"/>
        </w:rPr>
      </w:pPr>
      <w:moveToRangeStart w:id="21" w:author="Sbihi, Hind" w:date="2018-07-19T12:53:00Z" w:name="move519768112"/>
      <w:moveTo w:id="22" w:author="Sbihi, Hind" w:date="2018-07-19T12:53:00Z">
        <w:r w:rsidRPr="00BD63F5">
          <w:rPr>
            <w:b/>
            <w:noProof w:val="0"/>
            <w:szCs w:val="22"/>
            <w:lang w:val="en-CA"/>
          </w:rPr>
          <w:t>Asthma</w:t>
        </w:r>
        <w:r w:rsidRPr="00BD63F5">
          <w:rPr>
            <w:noProof w:val="0"/>
            <w:szCs w:val="22"/>
            <w:lang w:val="en-CA"/>
          </w:rPr>
          <w:t xml:space="preserve"> is assessed using specialist-physician diagnosis, clinical questionnaire and </w:t>
        </w:r>
      </w:moveTo>
      <w:ins w:id="23" w:author="Sbihi, Hind" w:date="2018-07-19T12:53:00Z">
        <w:r>
          <w:rPr>
            <w:noProof w:val="0"/>
            <w:szCs w:val="22"/>
            <w:lang w:val="en-CA"/>
          </w:rPr>
          <w:t>parents’</w:t>
        </w:r>
      </w:ins>
      <w:moveTo w:id="24" w:author="Sbihi, Hind" w:date="2018-07-19T12:53:00Z">
        <w:del w:id="25" w:author="Sbihi, Hind" w:date="2018-07-19T12:53:00Z">
          <w:r w:rsidRPr="00BD63F5" w:rsidDel="00C011E4">
            <w:rPr>
              <w:noProof w:val="0"/>
              <w:szCs w:val="22"/>
              <w:lang w:val="en-CA"/>
            </w:rPr>
            <w:delText>patient</w:delText>
          </w:r>
        </w:del>
        <w:r w:rsidRPr="00BD63F5">
          <w:rPr>
            <w:noProof w:val="0"/>
            <w:szCs w:val="22"/>
            <w:lang w:val="en-CA"/>
          </w:rPr>
          <w:t xml:space="preserve"> self-report</w:t>
        </w:r>
      </w:moveTo>
      <w:ins w:id="26" w:author="Sbihi, Hind" w:date="2018-07-19T12:53:00Z">
        <w:r>
          <w:rPr>
            <w:noProof w:val="0"/>
            <w:szCs w:val="22"/>
            <w:lang w:val="en-CA"/>
          </w:rPr>
          <w:t>ed information on asthma-like manifestation</w:t>
        </w:r>
      </w:ins>
      <w:moveTo w:id="27" w:author="Sbihi, Hind" w:date="2018-07-19T12:53:00Z">
        <w:r w:rsidRPr="00BD63F5">
          <w:rPr>
            <w:noProof w:val="0"/>
            <w:szCs w:val="22"/>
            <w:lang w:val="en-CA"/>
          </w:rPr>
          <w:t xml:space="preserve">. </w:t>
        </w:r>
      </w:moveTo>
      <w:ins w:id="28" w:author="Sbihi, Hind" w:date="2018-07-19T12:53:00Z">
        <w:r w:rsidR="00CE15C8">
          <w:rPr>
            <w:noProof w:val="0"/>
            <w:szCs w:val="22"/>
            <w:lang w:val="en-CA"/>
          </w:rPr>
          <w:t xml:space="preserve">Pooling all these sources of information, </w:t>
        </w:r>
      </w:ins>
      <w:ins w:id="29" w:author="Sbihi, Hind" w:date="2018-07-19T12:54:00Z">
        <w:r w:rsidR="00CE15C8">
          <w:rPr>
            <w:noProof w:val="0"/>
            <w:szCs w:val="22"/>
            <w:lang w:val="en-CA"/>
          </w:rPr>
          <w:t>i</w:t>
        </w:r>
      </w:ins>
      <w:moveTo w:id="30" w:author="Sbihi, Hind" w:date="2018-07-19T12:53:00Z">
        <w:del w:id="31" w:author="Sbihi, Hind" w:date="2018-07-19T12:53:00Z">
          <w:r w:rsidRPr="00BD63F5" w:rsidDel="00CE15C8">
            <w:rPr>
              <w:noProof w:val="0"/>
              <w:szCs w:val="22"/>
              <w:lang w:val="en-CA"/>
            </w:rPr>
            <w:delText>I</w:delText>
          </w:r>
        </w:del>
        <w:r w:rsidRPr="00BD63F5">
          <w:rPr>
            <w:noProof w:val="0"/>
            <w:szCs w:val="22"/>
            <w:lang w:val="en-CA"/>
          </w:rPr>
          <w:t xml:space="preserve">ndividuals are classified as definite, possible, or no asthma around their </w:t>
        </w:r>
      </w:moveTo>
      <w:ins w:id="32" w:author="Sbihi, Hind" w:date="2018-07-19T12:54:00Z">
        <w:r w:rsidR="00CE15C8">
          <w:rPr>
            <w:noProof w:val="0"/>
            <w:szCs w:val="22"/>
            <w:lang w:val="en-CA"/>
          </w:rPr>
          <w:t>3</w:t>
        </w:r>
        <w:r w:rsidR="00CE15C8" w:rsidRPr="00CE15C8">
          <w:rPr>
            <w:noProof w:val="0"/>
            <w:szCs w:val="22"/>
            <w:vertAlign w:val="superscript"/>
            <w:lang w:val="en-CA"/>
            <w:rPrChange w:id="33" w:author="Sbihi, Hind" w:date="2018-07-19T12:54:00Z">
              <w:rPr>
                <w:noProof w:val="0"/>
                <w:szCs w:val="22"/>
                <w:lang w:val="en-CA"/>
              </w:rPr>
            </w:rPrChange>
          </w:rPr>
          <w:t>rd</w:t>
        </w:r>
        <w:r w:rsidR="00CE15C8">
          <w:rPr>
            <w:noProof w:val="0"/>
            <w:szCs w:val="22"/>
            <w:lang w:val="en-CA"/>
          </w:rPr>
          <w:t xml:space="preserve"> </w:t>
        </w:r>
      </w:ins>
      <w:moveTo w:id="34" w:author="Sbihi, Hind" w:date="2018-07-19T12:53:00Z">
        <w:del w:id="35" w:author="Sbihi, Hind" w:date="2018-07-19T12:54:00Z">
          <w:r w:rsidRPr="00BD63F5" w:rsidDel="00CE15C8">
            <w:rPr>
              <w:noProof w:val="0"/>
              <w:szCs w:val="22"/>
              <w:lang w:val="en-CA"/>
            </w:rPr>
            <w:delText>3</w:delText>
          </w:r>
        </w:del>
        <w:r w:rsidRPr="00BD63F5">
          <w:rPr>
            <w:noProof w:val="0"/>
            <w:szCs w:val="22"/>
            <w:lang w:val="en-CA"/>
          </w:rPr>
          <w:t xml:space="preserve"> and 5</w:t>
        </w:r>
      </w:moveTo>
      <w:ins w:id="36" w:author="Sbihi, Hind" w:date="2018-07-19T12:54:00Z">
        <w:r w:rsidR="00CE15C8" w:rsidRPr="00CE15C8">
          <w:rPr>
            <w:noProof w:val="0"/>
            <w:szCs w:val="22"/>
            <w:vertAlign w:val="superscript"/>
            <w:lang w:val="en-CA"/>
            <w:rPrChange w:id="37" w:author="Sbihi, Hind" w:date="2018-07-19T12:54:00Z">
              <w:rPr>
                <w:noProof w:val="0"/>
                <w:szCs w:val="22"/>
                <w:lang w:val="en-CA"/>
              </w:rPr>
            </w:rPrChange>
          </w:rPr>
          <w:t>th</w:t>
        </w:r>
        <w:r w:rsidR="00CE15C8">
          <w:rPr>
            <w:noProof w:val="0"/>
            <w:szCs w:val="22"/>
            <w:lang w:val="en-CA"/>
          </w:rPr>
          <w:t xml:space="preserve"> birthday visits</w:t>
        </w:r>
      </w:ins>
      <w:moveTo w:id="38" w:author="Sbihi, Hind" w:date="2018-07-19T12:53:00Z">
        <w:del w:id="39" w:author="Sbihi, Hind" w:date="2018-07-19T12:54:00Z">
          <w:r w:rsidRPr="00BD63F5" w:rsidDel="00CE15C8">
            <w:rPr>
              <w:noProof w:val="0"/>
              <w:szCs w:val="22"/>
              <w:lang w:val="en-CA"/>
            </w:rPr>
            <w:delText xml:space="preserve"> years old</w:delText>
          </w:r>
        </w:del>
        <w:r w:rsidRPr="00BD63F5">
          <w:rPr>
            <w:noProof w:val="0"/>
            <w:szCs w:val="22"/>
            <w:lang w:val="en-CA"/>
          </w:rPr>
          <w:t>. The time of asthma is defined as the diagnosis time by specialist/physician</w:t>
        </w:r>
        <w:del w:id="40" w:author="Sbihi, Hind" w:date="2018-07-19T12:54:00Z">
          <w:r w:rsidRPr="00BD63F5" w:rsidDel="00CE15C8">
            <w:rPr>
              <w:noProof w:val="0"/>
              <w:szCs w:val="22"/>
              <w:lang w:val="en-CA"/>
            </w:rPr>
            <w:delText xml:space="preserve"> after birth</w:delText>
          </w:r>
        </w:del>
        <w:r w:rsidRPr="00BD63F5">
          <w:rPr>
            <w:noProof w:val="0"/>
            <w:szCs w:val="22"/>
            <w:lang w:val="en-CA"/>
          </w:rPr>
          <w:t>.</w:t>
        </w:r>
      </w:moveTo>
    </w:p>
    <w:moveToRangeEnd w:id="21"/>
    <w:p w14:paraId="279F6222" w14:textId="287C1C25" w:rsidR="00BF62EE" w:rsidRPr="00BD63F5" w:rsidRDefault="00BF62EE" w:rsidP="00BF62EE">
      <w:pPr>
        <w:pStyle w:val="EndNoteBibliography"/>
        <w:widowControl w:val="0"/>
        <w:spacing w:before="60" w:line="240" w:lineRule="exact"/>
        <w:rPr>
          <w:noProof w:val="0"/>
          <w:szCs w:val="22"/>
          <w:lang w:val="en-CA"/>
        </w:rPr>
      </w:pPr>
      <w:r w:rsidRPr="00BD63F5">
        <w:rPr>
          <w:b/>
          <w:noProof w:val="0"/>
          <w:szCs w:val="22"/>
          <w:lang w:val="en-CA"/>
        </w:rPr>
        <w:t>Atopy and wheeze</w:t>
      </w:r>
      <w:r w:rsidRPr="00BD63F5">
        <w:rPr>
          <w:noProof w:val="0"/>
          <w:szCs w:val="22"/>
          <w:lang w:val="en-CA"/>
        </w:rPr>
        <w:t xml:space="preserve"> are assessed</w:t>
      </w:r>
      <w:ins w:id="41" w:author="Sbihi, Hind" w:date="2018-07-19T12:54:00Z">
        <w:r w:rsidR="00CE15C8">
          <w:rPr>
            <w:noProof w:val="0"/>
            <w:szCs w:val="22"/>
            <w:lang w:val="en-CA"/>
          </w:rPr>
          <w:t xml:space="preserve"> separately.</w:t>
        </w:r>
      </w:ins>
      <w:ins w:id="42" w:author="Sbihi, Hind" w:date="2018-07-19T12:55:00Z">
        <w:r w:rsidR="00CE15C8">
          <w:rPr>
            <w:noProof w:val="0"/>
            <w:szCs w:val="22"/>
            <w:lang w:val="en-CA"/>
          </w:rPr>
          <w:t xml:space="preserve"> Atopic status is defined using skin prick tests at 1,3, and 5 years of age. Wheeze is defined using both self-reported parents questionnaires and the </w:t>
        </w:r>
      </w:ins>
      <w:del w:id="43" w:author="Sbihi, Hind" w:date="2018-07-19T12:55:00Z">
        <w:r w:rsidRPr="00BD63F5" w:rsidDel="00CE15C8">
          <w:rPr>
            <w:noProof w:val="0"/>
            <w:szCs w:val="22"/>
            <w:lang w:val="en-CA"/>
          </w:rPr>
          <w:delText xml:space="preserve"> by </w:delText>
        </w:r>
      </w:del>
      <w:ins w:id="44" w:author="Sbihi, Hind" w:date="2018-07-19T12:56:00Z">
        <w:r w:rsidR="00CE15C8">
          <w:rPr>
            <w:noProof w:val="0"/>
            <w:szCs w:val="22"/>
            <w:lang w:val="en-CA"/>
          </w:rPr>
          <w:t>CHILD study physician</w:t>
        </w:r>
      </w:ins>
      <w:del w:id="45" w:author="Sbihi, Hind" w:date="2018-07-19T12:56:00Z">
        <w:r w:rsidRPr="00BD63F5" w:rsidDel="00CE15C8">
          <w:rPr>
            <w:noProof w:val="0"/>
            <w:szCs w:val="22"/>
            <w:lang w:val="en-CA"/>
          </w:rPr>
          <w:delText xml:space="preserve">specialist-physician diagnosis </w:delText>
        </w:r>
        <w:r w:rsidR="00BD63F5" w:rsidRPr="00BD63F5" w:rsidDel="00CE15C8">
          <w:rPr>
            <w:noProof w:val="0"/>
            <w:szCs w:val="22"/>
            <w:lang w:val="en-CA"/>
          </w:rPr>
          <w:delText>around</w:delText>
        </w:r>
        <w:r w:rsidRPr="00BD63F5" w:rsidDel="00CE15C8">
          <w:rPr>
            <w:noProof w:val="0"/>
            <w:szCs w:val="22"/>
            <w:lang w:val="en-CA"/>
          </w:rPr>
          <w:delText xml:space="preserve"> 1 </w:delText>
        </w:r>
        <w:r w:rsidR="00BD63F5" w:rsidRPr="00BD63F5" w:rsidDel="00CE15C8">
          <w:rPr>
            <w:noProof w:val="0"/>
            <w:szCs w:val="22"/>
            <w:lang w:val="en-CA"/>
          </w:rPr>
          <w:delText xml:space="preserve">year </w:delText>
        </w:r>
        <w:r w:rsidRPr="00BD63F5" w:rsidDel="00CE15C8">
          <w:rPr>
            <w:noProof w:val="0"/>
            <w:szCs w:val="22"/>
            <w:lang w:val="en-CA"/>
          </w:rPr>
          <w:delText>after bir</w:delText>
        </w:r>
      </w:del>
      <w:ins w:id="46" w:author="Sbihi, Hind" w:date="2018-07-19T12:56:00Z">
        <w:r w:rsidR="00CE15C8">
          <w:rPr>
            <w:noProof w:val="0"/>
            <w:szCs w:val="22"/>
            <w:lang w:val="en-CA"/>
          </w:rPr>
          <w:t xml:space="preserve">. </w:t>
        </w:r>
      </w:ins>
      <w:del w:id="47" w:author="Sbihi, Hind" w:date="2018-07-19T12:56:00Z">
        <w:r w:rsidRPr="00BD63F5" w:rsidDel="00CE15C8">
          <w:rPr>
            <w:noProof w:val="0"/>
            <w:szCs w:val="22"/>
            <w:lang w:val="en-CA"/>
          </w:rPr>
          <w:delText xml:space="preserve">th. </w:delText>
        </w:r>
      </w:del>
      <w:r w:rsidRPr="00BD63F5">
        <w:rPr>
          <w:noProof w:val="0"/>
          <w:szCs w:val="22"/>
          <w:lang w:val="en-CA"/>
        </w:rPr>
        <w:t xml:space="preserve">Individuals </w:t>
      </w:r>
      <w:r w:rsidRPr="00BD63F5">
        <w:rPr>
          <w:rFonts w:eastAsiaTheme="minorEastAsia"/>
          <w:noProof w:val="0"/>
          <w:szCs w:val="22"/>
          <w:lang w:val="en-CA" w:eastAsia="zh-CN"/>
        </w:rPr>
        <w:t>are</w:t>
      </w:r>
      <w:r w:rsidRPr="00BD63F5">
        <w:rPr>
          <w:noProof w:val="0"/>
          <w:szCs w:val="22"/>
          <w:lang w:val="en-CA"/>
        </w:rPr>
        <w:t xml:space="preserve"> classified </w:t>
      </w:r>
      <w:ins w:id="48" w:author="Sbihi, Hind" w:date="2018-07-19T12:56:00Z">
        <w:r w:rsidR="00CE15C8">
          <w:rPr>
            <w:noProof w:val="0"/>
            <w:szCs w:val="22"/>
            <w:lang w:val="en-CA"/>
          </w:rPr>
          <w:t xml:space="preserve">into the following categories: </w:t>
        </w:r>
      </w:ins>
      <w:del w:id="49" w:author="Sbihi, Hind" w:date="2018-07-19T12:56:00Z">
        <w:r w:rsidRPr="00BD63F5" w:rsidDel="00CE15C8">
          <w:rPr>
            <w:noProof w:val="0"/>
            <w:szCs w:val="22"/>
            <w:lang w:val="en-CA"/>
          </w:rPr>
          <w:delText>as no symptom</w:delText>
        </w:r>
      </w:del>
      <w:ins w:id="50" w:author="Sbihi, Hind" w:date="2018-07-19T12:56:00Z">
        <w:r w:rsidR="00CE15C8">
          <w:rPr>
            <w:noProof w:val="0"/>
            <w:szCs w:val="22"/>
            <w:lang w:val="en-CA"/>
          </w:rPr>
          <w:t>Control (i.e. asymptomatic)</w:t>
        </w:r>
      </w:ins>
      <w:r w:rsidRPr="00BD63F5">
        <w:rPr>
          <w:noProof w:val="0"/>
          <w:szCs w:val="22"/>
          <w:lang w:val="en-CA"/>
        </w:rPr>
        <w:t>, Atopy</w:t>
      </w:r>
      <w:ins w:id="51" w:author="Sbihi, Hind" w:date="2018-07-19T12:57:00Z">
        <w:r w:rsidR="00CE15C8">
          <w:rPr>
            <w:noProof w:val="0"/>
            <w:szCs w:val="22"/>
            <w:lang w:val="en-CA"/>
          </w:rPr>
          <w:t xml:space="preserve"> only</w:t>
        </w:r>
      </w:ins>
      <w:r w:rsidRPr="00BD63F5">
        <w:rPr>
          <w:noProof w:val="0"/>
          <w:szCs w:val="22"/>
          <w:lang w:val="en-CA"/>
        </w:rPr>
        <w:t>, Wheeze</w:t>
      </w:r>
      <w:ins w:id="52" w:author="Sbihi, Hind" w:date="2018-07-19T12:57:00Z">
        <w:r w:rsidR="00CE15C8">
          <w:rPr>
            <w:noProof w:val="0"/>
            <w:szCs w:val="22"/>
            <w:lang w:val="en-CA"/>
          </w:rPr>
          <w:t xml:space="preserve"> only,</w:t>
        </w:r>
      </w:ins>
      <w:r w:rsidRPr="00BD63F5">
        <w:rPr>
          <w:noProof w:val="0"/>
          <w:szCs w:val="22"/>
          <w:lang w:val="en-CA"/>
        </w:rPr>
        <w:t xml:space="preserve"> and Atopy + Wheeze.</w:t>
      </w:r>
    </w:p>
    <w:p w14:paraId="28847141" w14:textId="77777777" w:rsidR="00BF62EE" w:rsidRPr="00BD63F5" w:rsidRDefault="00BF62EE" w:rsidP="00BF62EE">
      <w:pPr>
        <w:pStyle w:val="EndNoteBibliography"/>
        <w:widowControl w:val="0"/>
        <w:spacing w:before="60" w:line="240" w:lineRule="exact"/>
        <w:rPr>
          <w:noProof w:val="0"/>
          <w:szCs w:val="22"/>
          <w:lang w:val="en-CA"/>
        </w:rPr>
      </w:pPr>
    </w:p>
    <w:p w14:paraId="7BF9A3F6" w14:textId="3177C67B" w:rsidR="00BF62EE" w:rsidRPr="00BD63F5" w:rsidDel="00C011E4" w:rsidRDefault="00BF62EE" w:rsidP="00BF62EE">
      <w:pPr>
        <w:pStyle w:val="EndNoteBibliography"/>
        <w:widowControl w:val="0"/>
        <w:spacing w:before="60" w:line="240" w:lineRule="exact"/>
        <w:rPr>
          <w:moveFrom w:id="53" w:author="Sbihi, Hind" w:date="2018-07-19T12:53:00Z"/>
          <w:noProof w:val="0"/>
          <w:szCs w:val="22"/>
          <w:lang w:val="en-CA"/>
        </w:rPr>
      </w:pPr>
      <w:moveFromRangeStart w:id="54" w:author="Sbihi, Hind" w:date="2018-07-19T12:53:00Z" w:name="move519768112"/>
      <w:moveFrom w:id="55" w:author="Sbihi, Hind" w:date="2018-07-19T12:53:00Z">
        <w:r w:rsidRPr="00BD63F5" w:rsidDel="00C011E4">
          <w:rPr>
            <w:b/>
            <w:noProof w:val="0"/>
            <w:szCs w:val="22"/>
            <w:lang w:val="en-CA"/>
          </w:rPr>
          <w:t>Asthma</w:t>
        </w:r>
        <w:r w:rsidRPr="00BD63F5" w:rsidDel="00C011E4">
          <w:rPr>
            <w:noProof w:val="0"/>
            <w:szCs w:val="22"/>
            <w:lang w:val="en-CA"/>
          </w:rPr>
          <w:t xml:space="preserve"> is assessed using specialist-physician diagnosis, clinical questionnaire and patient self-report. Individuals are classified as definite, possible, or no asthma </w:t>
        </w:r>
        <w:r w:rsidR="00BD63F5" w:rsidRPr="00BD63F5" w:rsidDel="00C011E4">
          <w:rPr>
            <w:noProof w:val="0"/>
            <w:szCs w:val="22"/>
            <w:lang w:val="en-CA"/>
          </w:rPr>
          <w:t>around</w:t>
        </w:r>
        <w:r w:rsidRPr="00BD63F5" w:rsidDel="00C011E4">
          <w:rPr>
            <w:noProof w:val="0"/>
            <w:szCs w:val="22"/>
            <w:lang w:val="en-CA"/>
          </w:rPr>
          <w:t xml:space="preserve"> their 3 and 5 years old. </w:t>
        </w:r>
        <w:r w:rsidR="00BD63F5" w:rsidRPr="00BD63F5" w:rsidDel="00C011E4">
          <w:rPr>
            <w:noProof w:val="0"/>
            <w:szCs w:val="22"/>
            <w:lang w:val="en-CA"/>
          </w:rPr>
          <w:t>The time of asthma is defined as the diagnosis time by specialist/physician after birth.</w:t>
        </w:r>
      </w:moveFrom>
    </w:p>
    <w:moveFromRangeEnd w:id="54"/>
    <w:p w14:paraId="331418A7" w14:textId="42A6D8BC" w:rsidR="00BF62EE" w:rsidRPr="00BD63F5" w:rsidRDefault="00BF62EE" w:rsidP="00BF62EE">
      <w:pPr>
        <w:rPr>
          <w:rFonts w:ascii="Arial" w:hAnsi="Arial" w:cs="Arial"/>
        </w:rPr>
      </w:pPr>
    </w:p>
    <w:p w14:paraId="15D58AF4" w14:textId="096DCEAC" w:rsidR="004E79DD" w:rsidRPr="00BD63F5" w:rsidRDefault="00914167" w:rsidP="00BF62EE">
      <w:pPr>
        <w:rPr>
          <w:rFonts w:ascii="Arial" w:hAnsi="Arial" w:cs="Arial"/>
        </w:rPr>
      </w:pPr>
      <w:r w:rsidRPr="00BD63F5">
        <w:rPr>
          <w:rFonts w:ascii="Arial" w:hAnsi="Arial" w:cs="Arial"/>
        </w:rPr>
        <w:t>4.2 COVARIATES</w:t>
      </w:r>
    </w:p>
    <w:p w14:paraId="70B5787B" w14:textId="38888010" w:rsidR="00BF62EE"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BD63F5">
        <w:rPr>
          <w:rFonts w:ascii="Arial" w:hAnsi="Arial" w:cs="Arial"/>
        </w:rPr>
        <w:t xml:space="preserve"> (dosage/type) of mother is recorded through questionnaire at pregnancy, birth, 3 month, 6 month and 12 month after birth. </w:t>
      </w:r>
      <w:commentRangeStart w:id="56"/>
      <w:r w:rsidRPr="00BD63F5">
        <w:rPr>
          <w:rFonts w:ascii="Arial" w:hAnsi="Arial" w:cs="Arial"/>
        </w:rPr>
        <w:t>Breastfeeding time is also reported by mother through questionnaire.</w:t>
      </w:r>
      <w:commentRangeEnd w:id="56"/>
      <w:r w:rsidR="00BD63F5">
        <w:rPr>
          <w:rStyle w:val="CommentReference"/>
        </w:rPr>
        <w:commentReference w:id="56"/>
      </w:r>
      <w:ins w:id="57" w:author="Darlene Dai" w:date="2018-07-20T09:07:00Z">
        <w:r w:rsidR="00211FE4">
          <w:rPr>
            <w:rFonts w:ascii="Arial" w:hAnsi="Arial" w:cs="Arial"/>
          </w:rPr>
          <w:t xml:space="preserve"> </w:t>
        </w:r>
      </w:ins>
      <w:r w:rsidRPr="00BD63F5">
        <w:rPr>
          <w:rFonts w:ascii="Arial" w:hAnsi="Arial" w:cs="Arial"/>
        </w:rPr>
        <w:t xml:space="preserve">Antibiotics </w:t>
      </w:r>
      <w:r w:rsidR="00A76CF9">
        <w:rPr>
          <w:rFonts w:ascii="Arial" w:hAnsi="Arial" w:cs="Arial"/>
        </w:rPr>
        <w:t>use</w:t>
      </w:r>
      <w:r w:rsidRPr="00BD63F5">
        <w:rPr>
          <w:rFonts w:ascii="Arial" w:hAnsi="Arial" w:cs="Arial"/>
        </w:rPr>
        <w:t xml:space="preserve"> (dosage/type) of child is recorded through questionnaire at birth, 3 month, 6 month and 12 month after birth. </w:t>
      </w:r>
    </w:p>
    <w:p w14:paraId="757661A5" w14:textId="492D8CE5" w:rsidR="00AD2652"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A76CF9">
        <w:rPr>
          <w:rFonts w:ascii="Arial" w:hAnsi="Arial" w:cs="Arial"/>
          <w:b/>
        </w:rPr>
        <w:t xml:space="preserve"> within 1-year</w:t>
      </w:r>
      <w:r w:rsidRPr="00BD63F5">
        <w:rPr>
          <w:rFonts w:ascii="Arial" w:hAnsi="Arial" w:cs="Arial"/>
        </w:rPr>
        <w:t xml:space="preserve"> is defined as any antibiotics </w:t>
      </w:r>
      <w:commentRangeStart w:id="58"/>
      <w:r w:rsidRPr="00BD63F5">
        <w:rPr>
          <w:rFonts w:ascii="Arial" w:hAnsi="Arial" w:cs="Arial"/>
        </w:rPr>
        <w:t xml:space="preserve">usage of mother at pregnancy, </w:t>
      </w:r>
      <w:r w:rsidR="00AD2652" w:rsidRPr="00BD63F5">
        <w:rPr>
          <w:rFonts w:ascii="Arial" w:hAnsi="Arial" w:cs="Arial"/>
        </w:rPr>
        <w:t xml:space="preserve">at birth, </w:t>
      </w:r>
      <w:r w:rsidRPr="00BD63F5">
        <w:rPr>
          <w:rFonts w:ascii="Arial" w:hAnsi="Arial" w:cs="Arial"/>
        </w:rPr>
        <w:t xml:space="preserve">during breastfeeding and any antibiotics </w:t>
      </w:r>
      <w:r w:rsidR="00137140">
        <w:rPr>
          <w:rFonts w:ascii="Arial" w:hAnsi="Arial" w:cs="Arial"/>
        </w:rPr>
        <w:t>use</w:t>
      </w:r>
      <w:r w:rsidRPr="00BD63F5">
        <w:rPr>
          <w:rFonts w:ascii="Arial" w:hAnsi="Arial" w:cs="Arial"/>
        </w:rPr>
        <w:t xml:space="preserve"> of child at birth, 3 month, 6 month and 12 month after birth</w:t>
      </w:r>
      <w:commentRangeEnd w:id="58"/>
      <w:r w:rsidR="00137140">
        <w:rPr>
          <w:rStyle w:val="CommentReference"/>
        </w:rPr>
        <w:commentReference w:id="58"/>
      </w:r>
      <w:r w:rsidRPr="00BD63F5">
        <w:rPr>
          <w:rFonts w:ascii="Arial" w:hAnsi="Arial" w:cs="Arial"/>
        </w:rPr>
        <w:t>.</w:t>
      </w:r>
      <w:r w:rsidR="00137140">
        <w:rPr>
          <w:rFonts w:ascii="Arial" w:hAnsi="Arial" w:cs="Arial"/>
        </w:rPr>
        <w:t xml:space="preserve"> </w:t>
      </w:r>
      <w:r w:rsidR="00AD2652" w:rsidRPr="00BD63F5">
        <w:rPr>
          <w:rFonts w:ascii="Arial" w:hAnsi="Arial" w:cs="Arial"/>
        </w:rPr>
        <w:t xml:space="preserve">Age at first use of antibiotics is defined as the </w:t>
      </w:r>
      <w:r w:rsidR="00AD2652" w:rsidRPr="00137140">
        <w:rPr>
          <w:rFonts w:ascii="Arial" w:hAnsi="Arial" w:cs="Arial"/>
          <w:b/>
        </w:rPr>
        <w:t xml:space="preserve">time of first antibiotics </w:t>
      </w:r>
      <w:r w:rsidR="00137140">
        <w:rPr>
          <w:rFonts w:ascii="Arial" w:hAnsi="Arial" w:cs="Arial"/>
          <w:b/>
        </w:rPr>
        <w:t>use</w:t>
      </w:r>
      <w:r w:rsidR="00AD2652" w:rsidRPr="00BD63F5">
        <w:rPr>
          <w:rFonts w:ascii="Arial" w:hAnsi="Arial" w:cs="Arial"/>
        </w:rPr>
        <w:t>.</w:t>
      </w:r>
    </w:p>
    <w:p w14:paraId="1E23D9AF" w14:textId="77777777" w:rsidR="00BF62EE" w:rsidRPr="00BD63F5" w:rsidRDefault="00BF62EE" w:rsidP="00BF62EE">
      <w:pPr>
        <w:rPr>
          <w:rFonts w:ascii="Arial" w:hAnsi="Arial" w:cs="Arial"/>
        </w:rPr>
      </w:pPr>
      <w:commentRangeStart w:id="59"/>
      <w:commentRangeStart w:id="60"/>
      <w:r w:rsidRPr="00BD63F5">
        <w:rPr>
          <w:rFonts w:ascii="Arial" w:hAnsi="Arial" w:cs="Arial"/>
        </w:rPr>
        <w:t xml:space="preserve">To investigate the effect of antibiotic dosage, the </w:t>
      </w:r>
      <w:r w:rsidRPr="00BD63F5">
        <w:rPr>
          <w:rFonts w:ascii="Arial" w:hAnsi="Arial" w:cs="Arial"/>
          <w:b/>
        </w:rPr>
        <w:t>cumulative defined daily dosage</w:t>
      </w:r>
      <w:r w:rsidRPr="00BD63F5">
        <w:rPr>
          <w:rFonts w:ascii="Arial" w:hAnsi="Arial" w:cs="Arial"/>
        </w:rPr>
        <w:t xml:space="preserve"> (DDD) is calculated. </w:t>
      </w:r>
      <w:commentRangeEnd w:id="59"/>
      <w:r w:rsidRPr="00BD63F5">
        <w:rPr>
          <w:rStyle w:val="CommentReference"/>
          <w:rFonts w:ascii="Arial" w:hAnsi="Arial" w:cs="Arial"/>
          <w:sz w:val="22"/>
          <w:szCs w:val="22"/>
        </w:rPr>
        <w:commentReference w:id="59"/>
      </w:r>
      <w:commentRangeEnd w:id="60"/>
      <w:r w:rsidR="00CE15C8">
        <w:rPr>
          <w:rStyle w:val="CommentReference"/>
        </w:rPr>
        <w:commentReference w:id="60"/>
      </w:r>
      <w:r w:rsidRPr="00BD63F5">
        <w:rPr>
          <w:rFonts w:ascii="Arial" w:hAnsi="Arial" w:cs="Arial"/>
        </w:rPr>
        <w:t xml:space="preserve">As recommended by the World Health Organization (WHO), cumulative DDD was </w:t>
      </w:r>
      <w:r w:rsidRPr="00BD63F5">
        <w:rPr>
          <w:rFonts w:ascii="Arial" w:hAnsi="Arial" w:cs="Arial"/>
        </w:rPr>
        <w:lastRenderedPageBreak/>
        <w:t>used to quantify the cumulative dose of antibiotics, and the categories are “low dose”, “moderate dose”, and “high dose”.</w:t>
      </w:r>
    </w:p>
    <w:p w14:paraId="45821C1A" w14:textId="2495CF17" w:rsidR="00914167" w:rsidRPr="00BD63F5" w:rsidRDefault="00BF62EE" w:rsidP="00BF62EE">
      <w:pPr>
        <w:rPr>
          <w:rFonts w:ascii="Arial" w:hAnsi="Arial" w:cs="Arial"/>
        </w:rPr>
      </w:pPr>
      <w:commentRangeStart w:id="61"/>
      <w:commentRangeStart w:id="62"/>
      <w:r w:rsidRPr="00BD63F5">
        <w:rPr>
          <w:rFonts w:ascii="Arial" w:hAnsi="Arial" w:cs="Arial"/>
        </w:rPr>
        <w:t xml:space="preserve">The </w:t>
      </w:r>
      <w:r w:rsidRPr="00137140">
        <w:rPr>
          <w:rFonts w:ascii="Arial" w:hAnsi="Arial" w:cs="Arial"/>
          <w:b/>
        </w:rPr>
        <w:t>type and antibiotics</w:t>
      </w:r>
      <w:r w:rsidRPr="00BD63F5">
        <w:rPr>
          <w:rFonts w:ascii="Arial" w:hAnsi="Arial" w:cs="Arial"/>
        </w:rPr>
        <w:t xml:space="preserve"> are classified into xxx categories as </w:t>
      </w:r>
      <w:commentRangeEnd w:id="61"/>
      <w:r w:rsidRPr="00BD63F5">
        <w:rPr>
          <w:rStyle w:val="CommentReference"/>
          <w:rFonts w:ascii="Arial" w:hAnsi="Arial" w:cs="Arial"/>
          <w:sz w:val="22"/>
          <w:szCs w:val="22"/>
        </w:rPr>
        <w:commentReference w:id="61"/>
      </w:r>
      <w:commentRangeEnd w:id="62"/>
      <w:r w:rsidR="00CE15C8">
        <w:rPr>
          <w:rStyle w:val="CommentReference"/>
        </w:rPr>
        <w:commentReference w:id="62"/>
      </w:r>
    </w:p>
    <w:p w14:paraId="6B419D65" w14:textId="77777777" w:rsidR="00137140" w:rsidRDefault="00137140" w:rsidP="00BF62EE">
      <w:pPr>
        <w:rPr>
          <w:rFonts w:ascii="Arial" w:hAnsi="Arial" w:cs="Arial"/>
        </w:rPr>
      </w:pPr>
    </w:p>
    <w:p w14:paraId="5966EF88" w14:textId="7DA2D7E6" w:rsidR="004E79DD" w:rsidRPr="00BD63F5" w:rsidRDefault="00914167" w:rsidP="00BF62EE">
      <w:pPr>
        <w:rPr>
          <w:rFonts w:ascii="Arial" w:hAnsi="Arial" w:cs="Arial"/>
        </w:rPr>
      </w:pPr>
      <w:r w:rsidRPr="00BD63F5">
        <w:rPr>
          <w:rFonts w:ascii="Arial" w:hAnsi="Arial" w:cs="Arial"/>
        </w:rPr>
        <w:t>4.3 CONFOUNDERS</w:t>
      </w:r>
    </w:p>
    <w:p w14:paraId="47C0FE23" w14:textId="2F022AB4" w:rsidR="00BF62EE" w:rsidRPr="00BD63F5" w:rsidRDefault="00BF62EE" w:rsidP="00BF62EE">
      <w:pPr>
        <w:rPr>
          <w:rFonts w:ascii="Arial" w:hAnsi="Arial" w:cs="Arial"/>
        </w:rPr>
      </w:pPr>
      <w:r w:rsidRPr="00BD63F5">
        <w:rPr>
          <w:rFonts w:ascii="Arial" w:hAnsi="Arial" w:cs="Arial"/>
        </w:rPr>
        <w:t xml:space="preserve">The potential confounders of asthma included </w:t>
      </w:r>
      <w:r w:rsidR="00137140">
        <w:rPr>
          <w:rFonts w:ascii="Arial" w:hAnsi="Arial" w:cs="Arial"/>
        </w:rPr>
        <w:t xml:space="preserve">race, sex, mode of delivery, having older sibling, weight of baby, </w:t>
      </w:r>
      <w:ins w:id="63" w:author="Sbihi, Hind" w:date="2018-07-19T13:08:00Z">
        <w:r w:rsidR="002149B3">
          <w:rPr>
            <w:rFonts w:ascii="Arial" w:hAnsi="Arial" w:cs="Arial"/>
          </w:rPr>
          <w:t xml:space="preserve">parental health status </w:t>
        </w:r>
      </w:ins>
      <w:r w:rsidR="00137140">
        <w:rPr>
          <w:rFonts w:ascii="Arial" w:hAnsi="Arial" w:cs="Arial"/>
        </w:rPr>
        <w:t>asthma of parents</w:t>
      </w:r>
      <w:ins w:id="64" w:author="Sbihi, Hind" w:date="2018-07-19T13:09:00Z">
        <w:r w:rsidR="002149B3">
          <w:rPr>
            <w:rFonts w:ascii="Arial" w:hAnsi="Arial" w:cs="Arial"/>
          </w:rPr>
          <w:t>, daycare attendance, breastfeeding and mother antibiotics use (potential route of exposure if breastfeeding)</w:t>
        </w:r>
      </w:ins>
      <w:del w:id="65" w:author="Sbihi, Hind" w:date="2018-07-19T13:09:00Z">
        <w:r w:rsidR="00137140" w:rsidDel="002149B3">
          <w:rPr>
            <w:rFonts w:ascii="Arial" w:hAnsi="Arial" w:cs="Arial"/>
          </w:rPr>
          <w:delText xml:space="preserve">, </w:delText>
        </w:r>
        <w:commentRangeStart w:id="66"/>
        <w:r w:rsidR="00137140" w:rsidDel="002149B3">
          <w:rPr>
            <w:rFonts w:ascii="Arial" w:hAnsi="Arial" w:cs="Arial"/>
          </w:rPr>
          <w:delText>environment…</w:delText>
        </w:r>
        <w:r w:rsidRPr="00BD63F5" w:rsidDel="002149B3">
          <w:rPr>
            <w:rFonts w:ascii="Arial" w:hAnsi="Arial" w:cs="Arial"/>
          </w:rPr>
          <w:delText xml:space="preserve"> </w:delText>
        </w:r>
      </w:del>
      <w:commentRangeEnd w:id="66"/>
      <w:r w:rsidRPr="00BD63F5">
        <w:rPr>
          <w:rStyle w:val="CommentReference"/>
          <w:rFonts w:ascii="Arial" w:hAnsi="Arial" w:cs="Arial"/>
          <w:sz w:val="22"/>
          <w:szCs w:val="22"/>
        </w:rPr>
        <w:commentReference w:id="66"/>
      </w:r>
      <w:r w:rsidRPr="00BD63F5">
        <w:rPr>
          <w:rFonts w:ascii="Arial" w:hAnsi="Arial" w:cs="Arial"/>
        </w:rPr>
        <w:t xml:space="preserve"> (</w:t>
      </w:r>
      <w:r w:rsidRPr="00137140">
        <w:rPr>
          <w:rFonts w:ascii="Arial" w:hAnsi="Arial" w:cs="Arial"/>
          <w:b/>
        </w:rPr>
        <w:t>Table 1</w:t>
      </w:r>
      <w:r w:rsidRPr="00BD63F5">
        <w:rPr>
          <w:rFonts w:ascii="Arial" w:hAnsi="Arial" w:cs="Arial"/>
        </w:rPr>
        <w:t>)</w:t>
      </w:r>
    </w:p>
    <w:p w14:paraId="61EDACED" w14:textId="6F2A2B91" w:rsidR="00BF62EE" w:rsidRPr="00BD63F5" w:rsidRDefault="00BF62EE" w:rsidP="00BF62EE">
      <w:pPr>
        <w:rPr>
          <w:rFonts w:ascii="Arial" w:hAnsi="Arial" w:cs="Arial"/>
        </w:rPr>
      </w:pPr>
    </w:p>
    <w:p w14:paraId="69799D9D" w14:textId="77777777" w:rsidR="00137140" w:rsidRDefault="00137140" w:rsidP="00BF62EE">
      <w:pPr>
        <w:rPr>
          <w:rFonts w:ascii="Arial" w:hAnsi="Arial" w:cs="Arial"/>
          <w:b/>
        </w:rPr>
      </w:pPr>
    </w:p>
    <w:p w14:paraId="1AF35D93" w14:textId="77777777" w:rsidR="00137140" w:rsidRDefault="00137140" w:rsidP="00BF62EE">
      <w:pPr>
        <w:rPr>
          <w:rFonts w:ascii="Arial" w:hAnsi="Arial" w:cs="Arial"/>
          <w:b/>
        </w:rPr>
      </w:pPr>
    </w:p>
    <w:p w14:paraId="57CE8D45" w14:textId="77777777" w:rsidR="00137140" w:rsidRDefault="00137140" w:rsidP="00BF62EE">
      <w:pPr>
        <w:rPr>
          <w:rFonts w:ascii="Arial" w:hAnsi="Arial" w:cs="Arial"/>
          <w:b/>
        </w:rPr>
      </w:pPr>
    </w:p>
    <w:p w14:paraId="760FEBB1" w14:textId="05598EF9" w:rsidR="00BF62EE" w:rsidRPr="00BD63F5" w:rsidRDefault="00914167" w:rsidP="00BF62EE">
      <w:pPr>
        <w:rPr>
          <w:rFonts w:ascii="Arial" w:hAnsi="Arial" w:cs="Arial"/>
          <w:b/>
        </w:rPr>
      </w:pPr>
      <w:r w:rsidRPr="00BD63F5">
        <w:rPr>
          <w:rFonts w:ascii="Arial" w:hAnsi="Arial" w:cs="Arial"/>
          <w:b/>
        </w:rPr>
        <w:t>5</w:t>
      </w:r>
      <w:r w:rsidR="00BF62EE" w:rsidRPr="00BD63F5">
        <w:rPr>
          <w:rFonts w:ascii="Arial" w:hAnsi="Arial" w:cs="Arial"/>
          <w:b/>
        </w:rPr>
        <w:t xml:space="preserve"> STATISTICAL METHODOLOGY</w:t>
      </w:r>
    </w:p>
    <w:p w14:paraId="5BD1DF35" w14:textId="5B36AA29" w:rsidR="00BF62EE" w:rsidRPr="00BD63F5" w:rsidRDefault="00914167" w:rsidP="00BF62EE">
      <w:pPr>
        <w:rPr>
          <w:rFonts w:ascii="Arial" w:hAnsi="Arial" w:cs="Arial"/>
        </w:rPr>
      </w:pPr>
      <w:r w:rsidRPr="00BD63F5">
        <w:rPr>
          <w:rFonts w:ascii="Arial" w:hAnsi="Arial" w:cs="Arial"/>
        </w:rPr>
        <w:t>5</w:t>
      </w:r>
      <w:r w:rsidR="00BF62EE" w:rsidRPr="00BD63F5">
        <w:rPr>
          <w:rFonts w:ascii="Arial" w:hAnsi="Arial" w:cs="Arial"/>
        </w:rPr>
        <w:t xml:space="preserve">.1 STATISTICAL PROCEDURES </w:t>
      </w:r>
    </w:p>
    <w:p w14:paraId="6D4CF836" w14:textId="77777777" w:rsidR="00137140" w:rsidRDefault="004E79DD" w:rsidP="004E79DD">
      <w:pPr>
        <w:rPr>
          <w:rFonts w:ascii="Arial" w:hAnsi="Arial" w:cs="Arial"/>
        </w:rPr>
      </w:pPr>
      <w:r w:rsidRPr="00BD63F5">
        <w:rPr>
          <w:rFonts w:ascii="Arial" w:hAnsi="Arial" w:cs="Arial"/>
        </w:rPr>
        <w:t xml:space="preserve">For the </w:t>
      </w:r>
      <w:r w:rsidRPr="00BD63F5">
        <w:rPr>
          <w:rFonts w:ascii="Arial" w:hAnsi="Arial" w:cs="Arial"/>
          <w:b/>
        </w:rPr>
        <w:t>primary objective</w:t>
      </w:r>
      <w:r w:rsidRPr="00BD63F5">
        <w:rPr>
          <w:rFonts w:ascii="Arial" w:hAnsi="Arial" w:cs="Arial"/>
        </w:rPr>
        <w:t xml:space="preserve">, a multivariable logistic regression will be used to </w:t>
      </w:r>
      <w:r w:rsidR="00137140">
        <w:rPr>
          <w:rFonts w:ascii="Arial" w:hAnsi="Arial" w:cs="Arial"/>
        </w:rPr>
        <w:t xml:space="preserve">establish the effect of antibiotics use within 1 year after birth on </w:t>
      </w:r>
      <w:r w:rsidRPr="00BD63F5">
        <w:rPr>
          <w:rFonts w:ascii="Arial" w:hAnsi="Arial" w:cs="Arial"/>
        </w:rPr>
        <w:t>asthma at 5</w:t>
      </w:r>
      <w:r w:rsidR="00137140">
        <w:rPr>
          <w:rFonts w:ascii="Arial" w:hAnsi="Arial" w:cs="Arial"/>
        </w:rPr>
        <w:t xml:space="preserve"> years</w:t>
      </w:r>
      <w:r w:rsidRPr="00BD63F5">
        <w:rPr>
          <w:rFonts w:ascii="Arial" w:hAnsi="Arial" w:cs="Arial"/>
        </w:rPr>
        <w:t xml:space="preserve">, with adjustment for confounders. </w:t>
      </w:r>
    </w:p>
    <w:p w14:paraId="7337F485" w14:textId="567BB56E" w:rsidR="004E79DD" w:rsidRPr="00BD63F5" w:rsidRDefault="00137140" w:rsidP="004E79DD">
      <w:pPr>
        <w:rPr>
          <w:rFonts w:ascii="Arial" w:hAnsi="Arial" w:cs="Arial"/>
        </w:rPr>
      </w:pPr>
      <w:r>
        <w:rPr>
          <w:rFonts w:ascii="Arial" w:hAnsi="Arial" w:cs="Arial"/>
        </w:rPr>
        <w:t>For secondary objectives, s</w:t>
      </w:r>
      <w:r w:rsidR="004E79DD" w:rsidRPr="00BD63F5">
        <w:rPr>
          <w:rFonts w:ascii="Arial" w:hAnsi="Arial" w:cs="Arial"/>
        </w:rPr>
        <w:t>imilar approach</w:t>
      </w:r>
      <w:r>
        <w:rPr>
          <w:rFonts w:ascii="Arial" w:hAnsi="Arial" w:cs="Arial"/>
        </w:rPr>
        <w:t>es</w:t>
      </w:r>
      <w:r w:rsidR="004E79DD" w:rsidRPr="00BD63F5">
        <w:rPr>
          <w:rFonts w:ascii="Arial" w:hAnsi="Arial" w:cs="Arial"/>
        </w:rPr>
        <w:t xml:space="preserve"> will be applied</w:t>
      </w:r>
      <w:r>
        <w:rPr>
          <w:rFonts w:ascii="Arial" w:hAnsi="Arial" w:cs="Arial"/>
        </w:rPr>
        <w:t xml:space="preserve"> predict atopy+wheeze at 1 year and asthma at 3 years</w:t>
      </w:r>
      <w:r w:rsidR="004E79DD" w:rsidRPr="00BD63F5">
        <w:rPr>
          <w:rFonts w:ascii="Arial" w:hAnsi="Arial" w:cs="Arial"/>
        </w:rPr>
        <w:t>.</w:t>
      </w:r>
    </w:p>
    <w:p w14:paraId="051E0A0C" w14:textId="439C0B4D" w:rsidR="004E79DD" w:rsidRPr="00BD63F5" w:rsidRDefault="004E79DD" w:rsidP="00AD2652">
      <w:pPr>
        <w:rPr>
          <w:rFonts w:ascii="Arial" w:hAnsi="Arial" w:cs="Arial"/>
        </w:rPr>
      </w:pPr>
      <w:r w:rsidRPr="00BD63F5">
        <w:rPr>
          <w:rFonts w:ascii="Arial" w:hAnsi="Arial" w:cs="Arial"/>
          <w:b/>
        </w:rPr>
        <w:t xml:space="preserve">For </w:t>
      </w:r>
      <w:r w:rsidR="00AD2652" w:rsidRPr="00BD63F5">
        <w:rPr>
          <w:rFonts w:ascii="Arial" w:hAnsi="Arial" w:cs="Arial"/>
          <w:b/>
        </w:rPr>
        <w:t>e</w:t>
      </w:r>
      <w:r w:rsidRPr="00BD63F5">
        <w:rPr>
          <w:rFonts w:ascii="Arial" w:hAnsi="Arial" w:cs="Arial"/>
          <w:b/>
        </w:rPr>
        <w:t>xplor</w:t>
      </w:r>
      <w:r w:rsidR="00AD2652" w:rsidRPr="00BD63F5">
        <w:rPr>
          <w:rFonts w:ascii="Arial" w:hAnsi="Arial" w:cs="Arial"/>
          <w:b/>
        </w:rPr>
        <w:t>atory o</w:t>
      </w:r>
      <w:r w:rsidRPr="00BD63F5">
        <w:rPr>
          <w:rFonts w:ascii="Arial" w:hAnsi="Arial" w:cs="Arial"/>
          <w:b/>
        </w:rPr>
        <w:t>bjective</w:t>
      </w:r>
      <w:r w:rsidR="00AD2652" w:rsidRPr="00BD63F5">
        <w:rPr>
          <w:rFonts w:ascii="Arial" w:hAnsi="Arial" w:cs="Arial"/>
          <w:b/>
        </w:rPr>
        <w:t xml:space="preserve"> 1 to 3,</w:t>
      </w:r>
      <w:r w:rsidR="00AD2652" w:rsidRPr="00BD63F5">
        <w:rPr>
          <w:rFonts w:ascii="Arial" w:hAnsi="Arial" w:cs="Arial"/>
        </w:rPr>
        <w:t xml:space="preserve"> multivariable logistic regressions will be used to predict events (incidence of Atopy + wheeze at 1 year old, asthma at 3 and 5 years old) using antibiotics usage, age of first use of antibiotics, DDD of antibiotics, and type of antibiotics, with adjustment for confounders.</w:t>
      </w:r>
    </w:p>
    <w:p w14:paraId="3A4A6470" w14:textId="20A996F8" w:rsidR="00914167" w:rsidRPr="00BD63F5" w:rsidRDefault="00AD2652" w:rsidP="00914167">
      <w:pPr>
        <w:autoSpaceDE w:val="0"/>
        <w:autoSpaceDN w:val="0"/>
        <w:adjustRightInd w:val="0"/>
        <w:rPr>
          <w:rFonts w:ascii="Arial" w:hAnsi="Arial" w:cs="Arial"/>
        </w:rPr>
      </w:pPr>
      <w:r w:rsidRPr="00BD63F5">
        <w:rPr>
          <w:rFonts w:ascii="Arial" w:hAnsi="Arial" w:cs="Arial"/>
          <w:b/>
        </w:rPr>
        <w:t xml:space="preserve">For exploratory objective 4, </w:t>
      </w:r>
      <w:r w:rsidRPr="00BD63F5">
        <w:rPr>
          <w:rFonts w:ascii="Arial" w:hAnsi="Arial" w:cs="Arial"/>
        </w:rPr>
        <w:t>multivariable</w:t>
      </w:r>
      <w:r w:rsidRPr="00BD63F5">
        <w:rPr>
          <w:rFonts w:ascii="Arial" w:hAnsi="Arial" w:cs="Arial"/>
          <w:b/>
        </w:rPr>
        <w:t xml:space="preserve"> </w:t>
      </w:r>
      <w:r w:rsidRPr="00BD63F5">
        <w:rPr>
          <w:rFonts w:ascii="Arial" w:hAnsi="Arial" w:cs="Arial"/>
        </w:rPr>
        <w:t>cox regression model will be used to analyze the association between</w:t>
      </w:r>
      <w:r w:rsidR="00F77C74">
        <w:rPr>
          <w:rFonts w:ascii="Arial" w:hAnsi="Arial" w:cs="Arial"/>
        </w:rPr>
        <w:t xml:space="preserve"> antibiotic exposure and events, </w:t>
      </w:r>
      <w:r w:rsidRPr="00BD63F5">
        <w:rPr>
          <w:rFonts w:ascii="Arial" w:hAnsi="Arial" w:cs="Arial"/>
        </w:rPr>
        <w:t>with adjustment for confounders. Antibiotics exposure is</w:t>
      </w:r>
      <w:r w:rsidR="00F77C74">
        <w:rPr>
          <w:rFonts w:ascii="Arial" w:hAnsi="Arial" w:cs="Arial"/>
        </w:rPr>
        <w:t xml:space="preserve"> a time varying predictor. </w:t>
      </w:r>
      <w:r w:rsidR="00914167" w:rsidRPr="00BD63F5">
        <w:rPr>
          <w:rFonts w:ascii="Arial" w:hAnsi="Arial" w:cs="Arial"/>
        </w:rPr>
        <w:t xml:space="preserve">Follow-up is censored at drop-out from the study, death or end of study period, </w:t>
      </w:r>
      <w:r w:rsidR="00914167" w:rsidRPr="00BD63F5">
        <w:rPr>
          <w:rFonts w:ascii="Arial" w:eastAsia="FreeSerif" w:hAnsi="Arial" w:cs="Arial"/>
        </w:rPr>
        <w:t>whichever occurs firs</w:t>
      </w:r>
      <w:r w:rsidR="00914167" w:rsidRPr="00BD63F5">
        <w:rPr>
          <w:rFonts w:ascii="Arial" w:hAnsi="Arial" w:cs="Arial"/>
        </w:rPr>
        <w:t>t</w:t>
      </w:r>
      <w:r w:rsidR="00914167" w:rsidRPr="00BD63F5">
        <w:rPr>
          <w:rFonts w:ascii="Arial" w:eastAsia="FreeSerif" w:hAnsi="Arial" w:cs="Arial"/>
          <w:lang w:eastAsia="en-CA"/>
        </w:rPr>
        <w:t xml:space="preserve">. </w:t>
      </w:r>
    </w:p>
    <w:p w14:paraId="06FBEC88" w14:textId="3B93644C" w:rsidR="00BF62EE" w:rsidRPr="002149B3" w:rsidRDefault="00914167" w:rsidP="00914167">
      <w:pPr>
        <w:autoSpaceDE w:val="0"/>
        <w:autoSpaceDN w:val="0"/>
        <w:adjustRightInd w:val="0"/>
        <w:rPr>
          <w:rFonts w:ascii="Arial" w:hAnsi="Arial" w:cs="Arial"/>
          <w:rPrChange w:id="67" w:author="Sbihi, Hind" w:date="2018-07-19T13:10:00Z">
            <w:rPr>
              <w:rFonts w:ascii="Arial" w:hAnsi="Arial" w:cs="Arial"/>
              <w:b/>
            </w:rPr>
          </w:rPrChange>
        </w:rPr>
      </w:pPr>
      <w:commentRangeStart w:id="68"/>
      <w:commentRangeStart w:id="69"/>
      <w:r w:rsidRPr="00BD63F5">
        <w:rPr>
          <w:rFonts w:ascii="Arial" w:hAnsi="Arial" w:cs="Arial"/>
          <w:b/>
        </w:rPr>
        <w:t>For exploratory objective 5,</w:t>
      </w:r>
      <w:r w:rsidR="00F77C74">
        <w:rPr>
          <w:rFonts w:ascii="Arial" w:hAnsi="Arial" w:cs="Arial"/>
          <w:b/>
        </w:rPr>
        <w:t xml:space="preserve"> </w:t>
      </w:r>
      <w:commentRangeEnd w:id="68"/>
      <w:r w:rsidR="00F77C74">
        <w:rPr>
          <w:rStyle w:val="CommentReference"/>
        </w:rPr>
        <w:commentReference w:id="68"/>
      </w:r>
      <w:commentRangeEnd w:id="69"/>
      <w:r w:rsidR="002149B3">
        <w:rPr>
          <w:rStyle w:val="CommentReference"/>
        </w:rPr>
        <w:commentReference w:id="69"/>
      </w:r>
      <w:ins w:id="70" w:author="Sbihi, Hind" w:date="2018-07-19T13:10:00Z">
        <w:r w:rsidR="002149B3">
          <w:rPr>
            <w:rFonts w:ascii="Arial" w:hAnsi="Arial" w:cs="Arial"/>
          </w:rPr>
          <w:t xml:space="preserve"> </w:t>
        </w:r>
      </w:ins>
      <w:ins w:id="71" w:author="Sbihi, Hind" w:date="2018-07-19T13:18:00Z">
        <w:r w:rsidR="00DD546F">
          <w:rPr>
            <w:rFonts w:ascii="Arial" w:hAnsi="Arial" w:cs="Arial"/>
          </w:rPr>
          <w:t>permutational analysis of variance</w:t>
        </w:r>
      </w:ins>
      <w:ins w:id="72" w:author="Sbihi, Hind" w:date="2018-07-19T13:17:00Z">
        <w:r w:rsidR="00DD546F">
          <w:rPr>
            <w:rFonts w:ascii="Arial" w:hAnsi="Arial" w:cs="Arial"/>
          </w:rPr>
          <w:t xml:space="preserve"> (phyloseq() package</w:t>
        </w:r>
      </w:ins>
      <w:ins w:id="73" w:author="Sbihi, Hind" w:date="2018-07-19T13:18:00Z">
        <w:r w:rsidR="00DD546F">
          <w:rPr>
            <w:rFonts w:ascii="Arial" w:hAnsi="Arial" w:cs="Arial"/>
          </w:rPr>
          <w:t xml:space="preserve"> in R) is used </w:t>
        </w:r>
      </w:ins>
      <w:ins w:id="74" w:author="Sbihi, Hind" w:date="2018-07-19T13:19:00Z">
        <w:r w:rsidR="00DD546F">
          <w:rPr>
            <w:rFonts w:ascii="Arial" w:hAnsi="Arial" w:cs="Arial"/>
          </w:rPr>
          <w:t>t</w:t>
        </w:r>
      </w:ins>
      <w:ins w:id="75" w:author="Sbihi, Hind" w:date="2018-07-19T13:10:00Z">
        <w:r w:rsidR="002149B3">
          <w:rPr>
            <w:rFonts w:ascii="Arial" w:hAnsi="Arial" w:cs="Arial"/>
          </w:rPr>
          <w:t xml:space="preserve">o </w:t>
        </w:r>
      </w:ins>
      <w:ins w:id="76" w:author="Sbihi, Hind" w:date="2018-07-19T13:11:00Z">
        <w:r w:rsidR="002149B3">
          <w:rPr>
            <w:rFonts w:ascii="Arial" w:hAnsi="Arial" w:cs="Arial"/>
          </w:rPr>
          <w:t xml:space="preserve">examine which antibiotics use metric (one time point vs. cumulative exposure) is associated with asthma at age 5 and age 3. </w:t>
        </w:r>
      </w:ins>
      <w:ins w:id="77" w:author="Sbihi, Hind" w:date="2018-07-19T13:12:00Z">
        <w:r w:rsidR="002149B3">
          <w:rPr>
            <w:rFonts w:ascii="Arial" w:hAnsi="Arial" w:cs="Arial"/>
          </w:rPr>
          <w:t xml:space="preserve">Either a structural equation model will then be used to test the mediating effect of </w:t>
        </w:r>
      </w:ins>
      <w:ins w:id="78" w:author="Sbihi, Hind" w:date="2018-07-19T13:13:00Z">
        <w:r w:rsidR="002149B3">
          <w:rPr>
            <w:rFonts w:ascii="Arial" w:hAnsi="Arial" w:cs="Arial"/>
          </w:rPr>
          <w:t xml:space="preserve">microbiome (first two axis of a PCA) on the association between </w:t>
        </w:r>
      </w:ins>
      <w:ins w:id="79" w:author="Sbihi, Hind" w:date="2018-07-19T13:12:00Z">
        <w:r w:rsidR="002149B3">
          <w:rPr>
            <w:rFonts w:ascii="Arial" w:hAnsi="Arial" w:cs="Arial"/>
          </w:rPr>
          <w:t>antibiotics use on asthma</w:t>
        </w:r>
      </w:ins>
      <w:ins w:id="80" w:author="Sbihi, Hind" w:date="2018-07-19T13:13:00Z">
        <w:r w:rsidR="002149B3">
          <w:rPr>
            <w:rFonts w:ascii="Arial" w:hAnsi="Arial" w:cs="Arial"/>
          </w:rPr>
          <w:t xml:space="preserve">. Alternatively we will use </w:t>
        </w:r>
      </w:ins>
      <w:ins w:id="81" w:author="Sbihi, Hind" w:date="2018-07-19T13:12:00Z">
        <w:r w:rsidR="002149B3">
          <w:rPr>
            <w:rFonts w:ascii="Arial" w:hAnsi="Arial" w:cs="Arial"/>
          </w:rPr>
          <w:t xml:space="preserve">a multivariable cox regression model </w:t>
        </w:r>
      </w:ins>
      <w:ins w:id="82" w:author="Sbihi, Hind" w:date="2018-07-19T13:14:00Z">
        <w:r w:rsidR="002149B3">
          <w:rPr>
            <w:rFonts w:ascii="Arial" w:hAnsi="Arial" w:cs="Arial"/>
          </w:rPr>
          <w:t>to analyze the association between antibiotic exposure and events including a microbial signature metric (either alpha diversity at 3 and 12 months, or 1</w:t>
        </w:r>
        <w:r w:rsidR="002149B3" w:rsidRPr="002149B3">
          <w:rPr>
            <w:rFonts w:ascii="Arial" w:hAnsi="Arial" w:cs="Arial"/>
            <w:vertAlign w:val="superscript"/>
            <w:rPrChange w:id="83" w:author="Sbihi, Hind" w:date="2018-07-19T13:15:00Z">
              <w:rPr>
                <w:rFonts w:ascii="Arial" w:hAnsi="Arial" w:cs="Arial"/>
              </w:rPr>
            </w:rPrChange>
          </w:rPr>
          <w:t>st</w:t>
        </w:r>
        <w:r w:rsidR="002149B3">
          <w:rPr>
            <w:rFonts w:ascii="Arial" w:hAnsi="Arial" w:cs="Arial"/>
          </w:rPr>
          <w:t xml:space="preserve"> </w:t>
        </w:r>
      </w:ins>
      <w:ins w:id="84" w:author="Sbihi, Hind" w:date="2018-07-19T13:15:00Z">
        <w:r w:rsidR="002149B3">
          <w:rPr>
            <w:rFonts w:ascii="Arial" w:hAnsi="Arial" w:cs="Arial"/>
          </w:rPr>
          <w:t>PCA axis at 3 and 12 months)</w:t>
        </w:r>
      </w:ins>
    </w:p>
    <w:p w14:paraId="31DB0329" w14:textId="77777777" w:rsidR="00F77C74" w:rsidRDefault="00F77C74" w:rsidP="00914167">
      <w:pPr>
        <w:rPr>
          <w:rFonts w:ascii="Arial" w:hAnsi="Arial" w:cs="Arial"/>
        </w:rPr>
      </w:pPr>
    </w:p>
    <w:p w14:paraId="40129675" w14:textId="1DA08355" w:rsidR="00914167" w:rsidRPr="00BD63F5" w:rsidRDefault="00914167" w:rsidP="00914167">
      <w:pPr>
        <w:rPr>
          <w:rFonts w:ascii="Arial" w:hAnsi="Arial" w:cs="Arial"/>
        </w:rPr>
      </w:pPr>
      <w:r w:rsidRPr="00BD63F5">
        <w:rPr>
          <w:rFonts w:ascii="Arial" w:hAnsi="Arial" w:cs="Arial"/>
        </w:rPr>
        <w:t xml:space="preserve">5.2 </w:t>
      </w:r>
      <w:r w:rsidR="008F4BD6" w:rsidRPr="00BD63F5">
        <w:rPr>
          <w:rFonts w:ascii="Arial" w:hAnsi="Arial" w:cs="Arial"/>
        </w:rPr>
        <w:t>MISSING DATA</w:t>
      </w:r>
    </w:p>
    <w:p w14:paraId="0A3EEBB2" w14:textId="681B06A0" w:rsidR="00BF62EE" w:rsidRDefault="00914167" w:rsidP="00BF62EE">
      <w:pPr>
        <w:rPr>
          <w:rFonts w:ascii="Arial" w:hAnsi="Arial" w:cs="Arial"/>
        </w:rPr>
      </w:pPr>
      <w:r w:rsidRPr="00BD63F5">
        <w:rPr>
          <w:rFonts w:ascii="Arial" w:hAnsi="Arial" w:cs="Arial"/>
        </w:rPr>
        <w:lastRenderedPageBreak/>
        <w:t xml:space="preserve">Every effort will be made to capture all required clinical data for all samples. </w:t>
      </w:r>
      <w:r w:rsidR="00F77C74">
        <w:rPr>
          <w:rFonts w:ascii="Arial" w:hAnsi="Arial" w:cs="Arial"/>
        </w:rPr>
        <w:t xml:space="preserve">Missing data </w:t>
      </w:r>
      <w:r w:rsidRPr="00BD63F5">
        <w:rPr>
          <w:rFonts w:ascii="Arial" w:hAnsi="Arial" w:cs="Arial"/>
        </w:rPr>
        <w:t xml:space="preserve">will be considered missing completely at random (MCAR) and the individuals will be removed from the multivariate analyse. </w:t>
      </w:r>
    </w:p>
    <w:p w14:paraId="6FDA1D3C" w14:textId="77777777" w:rsidR="00F77C74" w:rsidRPr="00BD63F5" w:rsidRDefault="00F77C74" w:rsidP="00BF62EE">
      <w:pPr>
        <w:rPr>
          <w:rFonts w:ascii="Arial" w:hAnsi="Arial" w:cs="Arial"/>
        </w:rPr>
      </w:pPr>
    </w:p>
    <w:p w14:paraId="2AE4C044" w14:textId="6FCBA4BF" w:rsidR="00BF62EE" w:rsidRPr="00BD63F5" w:rsidRDefault="00914167" w:rsidP="00BF62EE">
      <w:pPr>
        <w:rPr>
          <w:rFonts w:ascii="Arial" w:hAnsi="Arial" w:cs="Arial"/>
          <w:b/>
        </w:rPr>
      </w:pPr>
      <w:r w:rsidRPr="00BD63F5">
        <w:rPr>
          <w:rFonts w:ascii="Arial" w:hAnsi="Arial" w:cs="Arial"/>
          <w:b/>
        </w:rPr>
        <w:t>6</w:t>
      </w:r>
      <w:r w:rsidR="00BF62EE" w:rsidRPr="00BD63F5">
        <w:rPr>
          <w:rFonts w:ascii="Arial" w:hAnsi="Arial" w:cs="Arial"/>
          <w:b/>
        </w:rPr>
        <w:t xml:space="preserve"> PROGRAMMING PLANS </w:t>
      </w:r>
    </w:p>
    <w:p w14:paraId="52616065" w14:textId="7CBBEE6F" w:rsidR="002149B3" w:rsidRPr="00BD63F5" w:rsidRDefault="00914167" w:rsidP="00914167">
      <w:pPr>
        <w:rPr>
          <w:rFonts w:ascii="Arial" w:hAnsi="Arial" w:cs="Arial"/>
        </w:rPr>
      </w:pPr>
      <w:r w:rsidRPr="00BD63F5">
        <w:rPr>
          <w:rFonts w:ascii="Arial" w:hAnsi="Arial" w:cs="Arial"/>
        </w:rPr>
        <w:t xml:space="preserve">All statistical tests </w:t>
      </w:r>
      <w:r w:rsidR="00F77C74">
        <w:rPr>
          <w:rFonts w:ascii="Arial" w:hAnsi="Arial" w:cs="Arial"/>
        </w:rPr>
        <w:t>are</w:t>
      </w:r>
      <w:r w:rsidRPr="00BD63F5">
        <w:rPr>
          <w:rFonts w:ascii="Arial" w:hAnsi="Arial" w:cs="Arial"/>
        </w:rPr>
        <w:t xml:space="preserve"> two-sided using a 5% significance level and analyses </w:t>
      </w:r>
      <w:r w:rsidR="00F77C74">
        <w:rPr>
          <w:rFonts w:ascii="Arial" w:hAnsi="Arial" w:cs="Arial"/>
        </w:rPr>
        <w:t>will be</w:t>
      </w:r>
      <w:r w:rsidRPr="00BD63F5">
        <w:rPr>
          <w:rFonts w:ascii="Arial" w:hAnsi="Arial" w:cs="Arial"/>
        </w:rPr>
        <w:t xml:space="preserve"> performed in R version 3.5 (R Foundation, Vienna, Austria).</w:t>
      </w:r>
    </w:p>
    <w:p w14:paraId="67E8759F" w14:textId="77777777" w:rsidR="00BF62EE" w:rsidRPr="00BD63F5" w:rsidRDefault="00BF62EE" w:rsidP="00BF62EE">
      <w:pPr>
        <w:rPr>
          <w:rFonts w:ascii="Arial" w:hAnsi="Arial" w:cs="Arial"/>
        </w:rPr>
      </w:pPr>
    </w:p>
    <w:p w14:paraId="3474B0B8" w14:textId="77777777" w:rsidR="00914167" w:rsidRPr="00BD63F5" w:rsidRDefault="00914167" w:rsidP="00BF62EE">
      <w:pPr>
        <w:rPr>
          <w:rFonts w:ascii="Arial" w:hAnsi="Arial" w:cs="Arial"/>
          <w:b/>
        </w:rPr>
      </w:pPr>
      <w:r w:rsidRPr="00BD63F5">
        <w:rPr>
          <w:rFonts w:ascii="Arial" w:hAnsi="Arial" w:cs="Arial"/>
          <w:b/>
        </w:rPr>
        <w:t>8</w:t>
      </w:r>
      <w:r w:rsidR="00BF62EE" w:rsidRPr="00BD63F5">
        <w:rPr>
          <w:rFonts w:ascii="Arial" w:hAnsi="Arial" w:cs="Arial"/>
          <w:b/>
        </w:rPr>
        <w:t xml:space="preserve"> APPENDICES</w:t>
      </w:r>
    </w:p>
    <w:p w14:paraId="319B1935" w14:textId="371179A6" w:rsidR="00BF62EE" w:rsidRPr="00F77C74" w:rsidRDefault="00914167" w:rsidP="00BF62EE">
      <w:pPr>
        <w:rPr>
          <w:rFonts w:ascii="Arial" w:hAnsi="Arial" w:cs="Arial"/>
        </w:rPr>
      </w:pPr>
      <w:commentRangeStart w:id="85"/>
      <w:r w:rsidRPr="00F77C74">
        <w:rPr>
          <w:rFonts w:ascii="Arial" w:hAnsi="Arial" w:cs="Arial"/>
        </w:rPr>
        <w:t>Table 1 Potential Confounders of Asthma</w:t>
      </w:r>
      <w:commentRangeEnd w:id="85"/>
      <w:r w:rsidR="008E2254">
        <w:rPr>
          <w:rStyle w:val="CommentReference"/>
        </w:rPr>
        <w:commentReference w:id="85"/>
      </w:r>
    </w:p>
    <w:p w14:paraId="2622D11C" w14:textId="77777777" w:rsidR="00BF62EE" w:rsidRPr="00BD63F5" w:rsidRDefault="00BF62EE" w:rsidP="00BF62EE">
      <w:pPr>
        <w:rPr>
          <w:rFonts w:ascii="Arial" w:hAnsi="Arial" w:cs="Arial"/>
        </w:rPr>
      </w:pPr>
    </w:p>
    <w:p w14:paraId="20BCE442" w14:textId="77777777" w:rsidR="00BF62EE" w:rsidRPr="00BD63F5" w:rsidRDefault="00BF62EE" w:rsidP="00BF62EE">
      <w:pPr>
        <w:rPr>
          <w:rFonts w:ascii="Arial" w:hAnsi="Arial" w:cs="Arial"/>
        </w:rPr>
      </w:pPr>
    </w:p>
    <w:p w14:paraId="098D7D97" w14:textId="77777777" w:rsidR="00BF62EE" w:rsidRPr="00BD63F5" w:rsidRDefault="00BF62EE" w:rsidP="00BF62EE">
      <w:pPr>
        <w:rPr>
          <w:rFonts w:ascii="Arial" w:hAnsi="Arial" w:cs="Arial"/>
        </w:rPr>
      </w:pPr>
    </w:p>
    <w:p w14:paraId="1417B385" w14:textId="77777777" w:rsidR="004E101C" w:rsidRPr="00BD63F5" w:rsidRDefault="004E101C" w:rsidP="00BF62EE">
      <w:pPr>
        <w:rPr>
          <w:rFonts w:ascii="Arial" w:hAnsi="Arial" w:cs="Arial"/>
        </w:rPr>
      </w:pPr>
    </w:p>
    <w:sectPr w:rsidR="004E101C" w:rsidRPr="00BD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Darlene Dai" w:date="2018-07-17T15:01:00Z" w:initials="DD">
    <w:p w14:paraId="77538318" w14:textId="4EBAAC62" w:rsidR="00BF62EE" w:rsidRDefault="00BF62EE" w:rsidP="00BF62EE">
      <w:pPr>
        <w:pStyle w:val="CommentText"/>
      </w:pPr>
      <w:r>
        <w:rPr>
          <w:rStyle w:val="CommentReference"/>
        </w:rPr>
        <w:annotationRef/>
      </w:r>
      <w:r w:rsidR="004C63AB">
        <w:t>Will be done by Hind</w:t>
      </w:r>
    </w:p>
  </w:comment>
  <w:comment w:id="56" w:author="Darlene Dai" w:date="2018-07-19T10:43:00Z" w:initials="DD">
    <w:p w14:paraId="3DF3E052" w14:textId="43BBA469" w:rsidR="00BD63F5" w:rsidRDefault="00BD63F5">
      <w:pPr>
        <w:pStyle w:val="CommentText"/>
      </w:pPr>
      <w:r>
        <w:rPr>
          <w:rStyle w:val="CommentReference"/>
        </w:rPr>
        <w:annotationRef/>
      </w:r>
      <w:r>
        <w:t>Need to be confirm</w:t>
      </w:r>
      <w:r w:rsidR="009002D6">
        <w:t>ed</w:t>
      </w:r>
      <w:r>
        <w:t xml:space="preserve"> by Hind</w:t>
      </w:r>
    </w:p>
  </w:comment>
  <w:comment w:id="58" w:author="Darlene Dai" w:date="2018-07-19T11:01:00Z" w:initials="DD">
    <w:p w14:paraId="6B9FD00C" w14:textId="1F6EECA1" w:rsidR="00137140" w:rsidRDefault="00137140">
      <w:pPr>
        <w:pStyle w:val="CommentText"/>
      </w:pPr>
      <w:r>
        <w:rPr>
          <w:rStyle w:val="CommentReference"/>
        </w:rPr>
        <w:annotationRef/>
      </w:r>
      <w:r>
        <w:t>Antibiotics use of mother to be discussed with Stuart and Hind.</w:t>
      </w:r>
    </w:p>
  </w:comment>
  <w:comment w:id="59" w:author="Darlene Dai" w:date="2018-07-17T15:19:00Z" w:initials="DD">
    <w:p w14:paraId="59D93A56" w14:textId="6851447A" w:rsidR="00BF62EE" w:rsidRDefault="00A76CF9" w:rsidP="00BF62EE">
      <w:pPr>
        <w:pStyle w:val="CommentText"/>
      </w:pPr>
      <w:r>
        <w:t>I found from a paper.</w:t>
      </w:r>
      <w:r w:rsidR="00BF62EE">
        <w:rPr>
          <w:rStyle w:val="CommentReference"/>
        </w:rPr>
        <w:annotationRef/>
      </w:r>
      <w:r>
        <w:t xml:space="preserve"> I</w:t>
      </w:r>
      <w:r w:rsidR="00211FE4">
        <w:t xml:space="preserve"> not sure what the dosage data we</w:t>
      </w:r>
      <w:r>
        <w:t xml:space="preserve"> have. Need to be confirmed later.</w:t>
      </w:r>
    </w:p>
  </w:comment>
  <w:comment w:id="60" w:author="Sbihi, Hind" w:date="2018-07-19T12:57:00Z" w:initials="SH">
    <w:p w14:paraId="7755C62F" w14:textId="26ED3421" w:rsidR="00CE15C8" w:rsidRDefault="00CE15C8">
      <w:pPr>
        <w:pStyle w:val="CommentText"/>
      </w:pPr>
      <w:r>
        <w:rPr>
          <w:rStyle w:val="CommentReference"/>
        </w:rPr>
        <w:annotationRef/>
      </w:r>
      <w:r>
        <w:t xml:space="preserve">We will have the type of administration as well as the frequency and duration of use. </w:t>
      </w:r>
    </w:p>
    <w:p w14:paraId="74F5A975" w14:textId="0F72D4AF" w:rsidR="00CE15C8" w:rsidRDefault="00CE15C8">
      <w:pPr>
        <w:pStyle w:val="CommentText"/>
      </w:pPr>
      <w:r>
        <w:t>We do need to figure out if there is a way to actually get the antibiotics dose</w:t>
      </w:r>
    </w:p>
  </w:comment>
  <w:comment w:id="61" w:author="Darlene Dai" w:date="2018-07-17T15:21:00Z" w:initials="DD">
    <w:p w14:paraId="7D9FD094" w14:textId="27BE6871" w:rsidR="00BF62EE" w:rsidRDefault="00BF62EE" w:rsidP="00BF62EE">
      <w:pPr>
        <w:pStyle w:val="CommentText"/>
      </w:pPr>
      <w:r>
        <w:rPr>
          <w:rStyle w:val="CommentReference"/>
        </w:rPr>
        <w:annotationRef/>
      </w:r>
      <w:r w:rsidR="00CE15C8">
        <w:t xml:space="preserve">To </w:t>
      </w:r>
      <w:r w:rsidR="00137140">
        <w:t>Discuss with</w:t>
      </w:r>
      <w:r>
        <w:t xml:space="preserve"> Stuart</w:t>
      </w:r>
      <w:r w:rsidR="00CE15C8">
        <w:t>/ David</w:t>
      </w:r>
      <w:r w:rsidR="00137140">
        <w:t xml:space="preserve"> after getting the data</w:t>
      </w:r>
    </w:p>
  </w:comment>
  <w:comment w:id="62" w:author="Sbihi, Hind" w:date="2018-07-19T12:58:00Z" w:initials="SH">
    <w:p w14:paraId="76060E4D" w14:textId="66F20E61" w:rsidR="00CE15C8" w:rsidRDefault="00CE15C8">
      <w:pPr>
        <w:pStyle w:val="CommentText"/>
        <w:rPr>
          <w:color w:val="000000"/>
          <w:shd w:val="clear" w:color="auto" w:fill="FFFFFF"/>
        </w:rPr>
      </w:pPr>
      <w:r>
        <w:rPr>
          <w:rStyle w:val="CommentReference"/>
        </w:rPr>
        <w:annotationRef/>
      </w:r>
      <w:r>
        <w:t xml:space="preserve">Most likely amoxicillin </w:t>
      </w:r>
      <w:r>
        <w:rPr>
          <w:color w:val="000000"/>
          <w:shd w:val="clear" w:color="auto" w:fill="FFFFFF"/>
        </w:rPr>
        <w:t>with or without clavulanate</w:t>
      </w:r>
      <w:r w:rsidR="002149B3">
        <w:rPr>
          <w:color w:val="000000"/>
          <w:shd w:val="clear" w:color="auto" w:fill="FFFFFF"/>
        </w:rPr>
        <w:t xml:space="preserve"> </w:t>
      </w:r>
    </w:p>
    <w:p w14:paraId="267B6583" w14:textId="3CC5115C" w:rsidR="002149B3" w:rsidRDefault="002149B3">
      <w:pPr>
        <w:pStyle w:val="CommentText"/>
        <w:rPr>
          <w:color w:val="000000"/>
          <w:shd w:val="clear" w:color="auto" w:fill="FFFFFF"/>
        </w:rPr>
      </w:pPr>
      <w:r>
        <w:rPr>
          <w:color w:val="000000"/>
          <w:shd w:val="clear" w:color="auto" w:fill="FFFFFF"/>
        </w:rPr>
        <w:t xml:space="preserve">Cephalosporins, Macrolids and Fluoroquinolones. </w:t>
      </w:r>
    </w:p>
    <w:p w14:paraId="4EB97B89" w14:textId="7BB83939" w:rsidR="002149B3" w:rsidRDefault="002149B3">
      <w:pPr>
        <w:pStyle w:val="CommentText"/>
        <w:rPr>
          <w:color w:val="000000"/>
          <w:shd w:val="clear" w:color="auto" w:fill="FFFFFF"/>
        </w:rPr>
      </w:pPr>
      <w:r>
        <w:rPr>
          <w:color w:val="000000"/>
          <w:shd w:val="clear" w:color="auto" w:fill="FFFFFF"/>
        </w:rPr>
        <w:t>Once we have all the names reported in the CHILD dataset, we can classify after consulting.</w:t>
      </w:r>
    </w:p>
    <w:p w14:paraId="6F1E9D7D" w14:textId="77777777" w:rsidR="002149B3" w:rsidRDefault="002149B3">
      <w:pPr>
        <w:pStyle w:val="CommentText"/>
      </w:pPr>
    </w:p>
  </w:comment>
  <w:comment w:id="66" w:author="Darlene Dai" w:date="2018-07-17T15:23:00Z" w:initials="DD">
    <w:p w14:paraId="7711A7B6" w14:textId="4C0F2FA0" w:rsidR="00BF62EE" w:rsidRDefault="00BF62EE" w:rsidP="00BF62EE">
      <w:pPr>
        <w:pStyle w:val="CommentText"/>
      </w:pPr>
      <w:r>
        <w:rPr>
          <w:rStyle w:val="CommentReference"/>
        </w:rPr>
        <w:annotationRef/>
      </w:r>
      <w:r w:rsidR="00137140">
        <w:rPr>
          <w:rStyle w:val="CommentReference"/>
        </w:rPr>
        <w:t>Define confounders later</w:t>
      </w:r>
    </w:p>
  </w:comment>
  <w:comment w:id="68" w:author="Darlene Dai" w:date="2018-07-19T11:13:00Z" w:initials="DD">
    <w:p w14:paraId="11CC592A" w14:textId="4B9236EA" w:rsidR="00F77C74" w:rsidRDefault="00F77C74">
      <w:pPr>
        <w:pStyle w:val="CommentText"/>
      </w:pPr>
      <w:r>
        <w:rPr>
          <w:rStyle w:val="CommentReference"/>
        </w:rPr>
        <w:annotationRef/>
      </w:r>
      <w:r>
        <w:t>To be add by Hind</w:t>
      </w:r>
    </w:p>
  </w:comment>
  <w:comment w:id="69" w:author="Sbihi, Hind" w:date="2018-07-19T13:16:00Z" w:initials="SH">
    <w:p w14:paraId="5518536C" w14:textId="77777777" w:rsidR="002149B3" w:rsidRDefault="002149B3">
      <w:pPr>
        <w:pStyle w:val="CommentText"/>
      </w:pPr>
      <w:r>
        <w:rPr>
          <w:rStyle w:val="CommentReference"/>
        </w:rPr>
        <w:annotationRef/>
      </w:r>
      <w:r>
        <w:t>Darlene, If the covariate for microbial signature is a time-varying factor then we would need to use cox PH correct?</w:t>
      </w:r>
    </w:p>
    <w:p w14:paraId="72031E0C" w14:textId="05DEE0C4" w:rsidR="002149B3" w:rsidRDefault="002149B3">
      <w:pPr>
        <w:pStyle w:val="CommentText"/>
      </w:pPr>
      <w:r>
        <w:t>Also are you familiar with SEM? I would like to learn to use it, perhaps we could do this together?</w:t>
      </w:r>
    </w:p>
  </w:comment>
  <w:comment w:id="85" w:author="Darlene Dai" w:date="2018-07-20T12:06:00Z" w:initials="DD">
    <w:p w14:paraId="1C4C7A3A" w14:textId="754CB0FB" w:rsidR="008E2254" w:rsidRDefault="008E2254">
      <w:pPr>
        <w:pStyle w:val="CommentText"/>
      </w:pPr>
      <w:r>
        <w:rPr>
          <w:rStyle w:val="CommentReference"/>
        </w:rPr>
        <w:annotationRef/>
      </w:r>
      <w:r>
        <w:t>To be updated after receiving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538318" w15:done="0"/>
  <w15:commentEx w15:paraId="3DF3E052" w15:done="0"/>
  <w15:commentEx w15:paraId="6B9FD00C" w15:done="0"/>
  <w15:commentEx w15:paraId="59D93A56" w15:done="0"/>
  <w15:commentEx w15:paraId="74F5A975" w15:paraIdParent="59D93A56" w15:done="0"/>
  <w15:commentEx w15:paraId="7D9FD094" w15:done="0"/>
  <w15:commentEx w15:paraId="6F1E9D7D" w15:paraIdParent="7D9FD094" w15:done="0"/>
  <w15:commentEx w15:paraId="7711A7B6" w15:done="0"/>
  <w15:commentEx w15:paraId="11CC592A" w15:done="0"/>
  <w15:commentEx w15:paraId="72031E0C" w15:paraIdParent="11CC592A" w15:done="0"/>
  <w15:commentEx w15:paraId="1C4C7A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erif">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D229A"/>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E36FF6"/>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164465"/>
    <w:multiLevelType w:val="hybridMultilevel"/>
    <w:tmpl w:val="10D8B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ihi, Hind">
    <w15:presenceInfo w15:providerId="AD" w15:userId="S-1-5-21-3458574638-2780845101-4193349012-41258"/>
  </w15:person>
  <w15:person w15:author="Darlene Dai">
    <w15:presenceInfo w15:providerId="None" w15:userId="Darlene D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32"/>
    <w:rsid w:val="00137140"/>
    <w:rsid w:val="00211FE4"/>
    <w:rsid w:val="002149B3"/>
    <w:rsid w:val="004C63AB"/>
    <w:rsid w:val="004E101C"/>
    <w:rsid w:val="004E79DD"/>
    <w:rsid w:val="0056104A"/>
    <w:rsid w:val="005C6DF1"/>
    <w:rsid w:val="006852CE"/>
    <w:rsid w:val="007813E9"/>
    <w:rsid w:val="007B0C39"/>
    <w:rsid w:val="007B7FA9"/>
    <w:rsid w:val="008E2254"/>
    <w:rsid w:val="008F4BD6"/>
    <w:rsid w:val="009002D6"/>
    <w:rsid w:val="00914167"/>
    <w:rsid w:val="00985D8E"/>
    <w:rsid w:val="009863BB"/>
    <w:rsid w:val="009F751C"/>
    <w:rsid w:val="00A50DC7"/>
    <w:rsid w:val="00A76CF9"/>
    <w:rsid w:val="00A95F32"/>
    <w:rsid w:val="00AD2652"/>
    <w:rsid w:val="00B66A03"/>
    <w:rsid w:val="00BD197B"/>
    <w:rsid w:val="00BD63F5"/>
    <w:rsid w:val="00BF62EE"/>
    <w:rsid w:val="00C011E4"/>
    <w:rsid w:val="00CE15C8"/>
    <w:rsid w:val="00DD546F"/>
    <w:rsid w:val="00EE2790"/>
    <w:rsid w:val="00F77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7D4"/>
  <w15:chartTrackingRefBased/>
  <w15:docId w15:val="{8B229D37-CC7E-4B4D-A76D-34E70A0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03"/>
    <w:rPr>
      <w:rFonts w:asciiTheme="majorHAnsi" w:eastAsiaTheme="majorEastAsia" w:hAnsiTheme="majorHAnsi" w:cstheme="majorBidi"/>
      <w:spacing w:val="-10"/>
      <w:kern w:val="28"/>
      <w:sz w:val="56"/>
      <w:szCs w:val="56"/>
    </w:rPr>
  </w:style>
  <w:style w:type="paragraph" w:customStyle="1" w:styleId="EndNoteBibliography">
    <w:name w:val="EndNote Bibliography"/>
    <w:basedOn w:val="Normal"/>
    <w:link w:val="EndNoteBibliographyChar"/>
    <w:rsid w:val="007B0C39"/>
    <w:pPr>
      <w:spacing w:after="0" w:line="240" w:lineRule="auto"/>
    </w:pPr>
    <w:rPr>
      <w:rFonts w:ascii="Arial" w:eastAsia="Times New Roman" w:hAnsi="Arial" w:cs="Arial"/>
      <w:noProof/>
      <w:szCs w:val="20"/>
      <w:lang w:val="en-US" w:eastAsia="en-US"/>
    </w:rPr>
  </w:style>
  <w:style w:type="character" w:customStyle="1" w:styleId="EndNoteBibliographyChar">
    <w:name w:val="EndNote Bibliography Char"/>
    <w:basedOn w:val="DefaultParagraphFont"/>
    <w:link w:val="EndNoteBibliography"/>
    <w:rsid w:val="007B0C39"/>
    <w:rPr>
      <w:rFonts w:ascii="Arial" w:eastAsia="Times New Roman" w:hAnsi="Arial" w:cs="Arial"/>
      <w:noProof/>
      <w:szCs w:val="20"/>
      <w:lang w:val="en-US" w:eastAsia="en-US"/>
    </w:rPr>
  </w:style>
  <w:style w:type="paragraph" w:styleId="ListParagraph">
    <w:name w:val="List Paragraph"/>
    <w:basedOn w:val="Normal"/>
    <w:uiPriority w:val="34"/>
    <w:qFormat/>
    <w:rsid w:val="00EE2790"/>
    <w:pPr>
      <w:ind w:left="720"/>
      <w:contextualSpacing/>
    </w:pPr>
  </w:style>
  <w:style w:type="character" w:styleId="CommentReference">
    <w:name w:val="annotation reference"/>
    <w:basedOn w:val="DefaultParagraphFont"/>
    <w:uiPriority w:val="99"/>
    <w:semiHidden/>
    <w:unhideWhenUsed/>
    <w:rsid w:val="00BF62EE"/>
    <w:rPr>
      <w:sz w:val="16"/>
      <w:szCs w:val="16"/>
    </w:rPr>
  </w:style>
  <w:style w:type="paragraph" w:styleId="CommentText">
    <w:name w:val="annotation text"/>
    <w:basedOn w:val="Normal"/>
    <w:link w:val="CommentTextChar"/>
    <w:uiPriority w:val="99"/>
    <w:semiHidden/>
    <w:unhideWhenUsed/>
    <w:rsid w:val="00BF62EE"/>
    <w:pPr>
      <w:spacing w:line="240" w:lineRule="auto"/>
    </w:pPr>
    <w:rPr>
      <w:sz w:val="20"/>
      <w:szCs w:val="20"/>
    </w:rPr>
  </w:style>
  <w:style w:type="character" w:customStyle="1" w:styleId="CommentTextChar">
    <w:name w:val="Comment Text Char"/>
    <w:basedOn w:val="DefaultParagraphFont"/>
    <w:link w:val="CommentText"/>
    <w:uiPriority w:val="99"/>
    <w:semiHidden/>
    <w:rsid w:val="00BF62EE"/>
    <w:rPr>
      <w:sz w:val="20"/>
      <w:szCs w:val="20"/>
    </w:rPr>
  </w:style>
  <w:style w:type="paragraph" w:styleId="BalloonText">
    <w:name w:val="Balloon Text"/>
    <w:basedOn w:val="Normal"/>
    <w:link w:val="BalloonTextChar"/>
    <w:uiPriority w:val="99"/>
    <w:semiHidden/>
    <w:unhideWhenUsed/>
    <w:rsid w:val="00BF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63F5"/>
    <w:rPr>
      <w:b/>
      <w:bCs/>
    </w:rPr>
  </w:style>
  <w:style w:type="character" w:customStyle="1" w:styleId="CommentSubjectChar">
    <w:name w:val="Comment Subject Char"/>
    <w:basedOn w:val="CommentTextChar"/>
    <w:link w:val="CommentSubject"/>
    <w:uiPriority w:val="99"/>
    <w:semiHidden/>
    <w:rsid w:val="00BD6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Dai</dc:creator>
  <cp:keywords/>
  <dc:description/>
  <cp:lastModifiedBy>Darlene Dai</cp:lastModifiedBy>
  <cp:revision>7</cp:revision>
  <dcterms:created xsi:type="dcterms:W3CDTF">2018-07-19T20:19:00Z</dcterms:created>
  <dcterms:modified xsi:type="dcterms:W3CDTF">2018-07-20T19:08:00Z</dcterms:modified>
</cp:coreProperties>
</file>